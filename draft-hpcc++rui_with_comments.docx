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AC197" w14:textId="65DF629B" w:rsidR="006F0835" w:rsidRPr="00E455A4" w:rsidRDefault="006F0835" w:rsidP="00E455A4">
      <w:pPr>
        <w:pStyle w:val="PlainText"/>
        <w:rPr>
          <w:rFonts w:ascii="Courier New" w:hAnsi="Courier New" w:cs="Courier New"/>
        </w:rPr>
      </w:pPr>
    </w:p>
    <w:p w14:paraId="17748882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>Network Working Group                                             H. Liu</w:t>
      </w:r>
    </w:p>
    <w:p w14:paraId="6CA58FCE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>Internet-Draft                                                   R. Miao</w:t>
      </w:r>
    </w:p>
    <w:p w14:paraId="268AD4F6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>Intended status: Experimental                              Alibaba Group</w:t>
      </w:r>
    </w:p>
    <w:p w14:paraId="3718B669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>Expires: December 11, 2020                                        R. Pan</w:t>
      </w:r>
    </w:p>
    <w:p w14:paraId="4A1ABA34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                                                           JK. Lee</w:t>
      </w:r>
    </w:p>
    <w:p w14:paraId="7E66317B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                                                            C. Kim</w:t>
      </w:r>
    </w:p>
    <w:p w14:paraId="31853EA9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                                                 Intel Corporation</w:t>
      </w:r>
    </w:p>
    <w:p w14:paraId="5FC1A05A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                                                      June 9, 2020</w:t>
      </w:r>
    </w:p>
    <w:p w14:paraId="22317710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     HPCC++: Enhanced High Precision Congestion Control</w:t>
      </w:r>
    </w:p>
    <w:p w14:paraId="5EB15689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                     draft-ietf-hpcc-1</w:t>
      </w:r>
    </w:p>
    <w:p w14:paraId="5451A8AD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>Abstract</w:t>
      </w:r>
    </w:p>
    <w:p w14:paraId="5BC0C5B2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Congestion control (CC) is the key to achieving ultra-low latency,</w:t>
      </w:r>
    </w:p>
    <w:p w14:paraId="0D6D1722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high bandwidth and network stability in high-speed networks.</w:t>
      </w:r>
    </w:p>
    <w:p w14:paraId="2D1D222F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However, the existing high-speed CC schemes have inherent limitations</w:t>
      </w:r>
    </w:p>
    <w:p w14:paraId="51B52CB4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for reaching these goals.</w:t>
      </w:r>
    </w:p>
    <w:p w14:paraId="2E80E81B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In this document, we describe HPCC++ (High Precision Congestion</w:t>
      </w:r>
    </w:p>
    <w:p w14:paraId="39306312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Control), a new high-speed CC mechanism which achieves the three</w:t>
      </w:r>
    </w:p>
    <w:p w14:paraId="10558960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goals simultaneously.  HPCC++ leverages </w:t>
      </w:r>
      <w:commentRangeStart w:id="0"/>
      <w:r w:rsidRPr="00E455A4">
        <w:rPr>
          <w:rFonts w:ascii="Courier New" w:hAnsi="Courier New" w:cs="Courier New"/>
        </w:rPr>
        <w:t xml:space="preserve">in-network telemetry </w:t>
      </w:r>
      <w:commentRangeEnd w:id="0"/>
      <w:r w:rsidR="00086558">
        <w:rPr>
          <w:rStyle w:val="CommentReference"/>
          <w:rFonts w:asciiTheme="minorHAnsi" w:hAnsiTheme="minorHAnsi"/>
        </w:rPr>
        <w:commentReference w:id="0"/>
      </w:r>
      <w:del w:id="1" w:author="Barak Gafni" w:date="2020-06-26T11:09:00Z">
        <w:r w:rsidRPr="00E455A4" w:rsidDel="00086558">
          <w:rPr>
            <w:rFonts w:ascii="Courier New" w:hAnsi="Courier New" w:cs="Courier New"/>
          </w:rPr>
          <w:delText>(INT)</w:delText>
        </w:r>
      </w:del>
      <w:r w:rsidRPr="00E455A4">
        <w:rPr>
          <w:rFonts w:ascii="Courier New" w:hAnsi="Courier New" w:cs="Courier New"/>
        </w:rPr>
        <w:t xml:space="preserve"> to</w:t>
      </w:r>
    </w:p>
    <w:p w14:paraId="2B57684A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obtain precise link load </w:t>
      </w:r>
      <w:ins w:id="2" w:author="Barak Gafni" w:date="2020-06-26T11:11:00Z">
        <w:r w:rsidR="007F6BB8">
          <w:rPr>
            <w:rFonts w:ascii="Courier New" w:hAnsi="Courier New" w:cs="Courier New"/>
          </w:rPr>
          <w:t xml:space="preserve">and queue occupancy </w:t>
        </w:r>
      </w:ins>
      <w:r w:rsidRPr="00E455A4">
        <w:rPr>
          <w:rFonts w:ascii="Courier New" w:hAnsi="Courier New" w:cs="Courier New"/>
        </w:rPr>
        <w:t>information and controls traffic precisely.</w:t>
      </w:r>
    </w:p>
    <w:p w14:paraId="5348A4B7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By addressing challenges such as delayed </w:t>
      </w:r>
      <w:del w:id="3" w:author="Barak Gafni" w:date="2020-06-26T11:12:00Z">
        <w:r w:rsidRPr="00E455A4" w:rsidDel="007F6BB8">
          <w:rPr>
            <w:rFonts w:ascii="Courier New" w:hAnsi="Courier New" w:cs="Courier New"/>
          </w:rPr>
          <w:delText xml:space="preserve">INT </w:delText>
        </w:r>
      </w:del>
      <w:ins w:id="4" w:author="Barak Gafni" w:date="2020-06-26T11:12:00Z">
        <w:r w:rsidR="007F6BB8">
          <w:rPr>
            <w:rFonts w:ascii="Courier New" w:hAnsi="Courier New" w:cs="Courier New"/>
          </w:rPr>
          <w:t>telemetry</w:t>
        </w:r>
        <w:r w:rsidR="007F6BB8" w:rsidRPr="00E455A4">
          <w:rPr>
            <w:rFonts w:ascii="Courier New" w:hAnsi="Courier New" w:cs="Courier New"/>
          </w:rPr>
          <w:t xml:space="preserve"> </w:t>
        </w:r>
      </w:ins>
      <w:r w:rsidRPr="00E455A4">
        <w:rPr>
          <w:rFonts w:ascii="Courier New" w:hAnsi="Courier New" w:cs="Courier New"/>
        </w:rPr>
        <w:t>information during</w:t>
      </w:r>
    </w:p>
    <w:p w14:paraId="24E3E569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congestion and overreaction to </w:t>
      </w:r>
      <w:del w:id="5" w:author="Barak Gafni" w:date="2020-06-26T11:12:00Z">
        <w:r w:rsidRPr="00E455A4" w:rsidDel="007F6BB8">
          <w:rPr>
            <w:rFonts w:ascii="Courier New" w:hAnsi="Courier New" w:cs="Courier New"/>
          </w:rPr>
          <w:delText xml:space="preserve">INT </w:delText>
        </w:r>
      </w:del>
      <w:ins w:id="6" w:author="Barak Gafni" w:date="2020-06-26T11:12:00Z">
        <w:r w:rsidR="00A32914">
          <w:rPr>
            <w:rFonts w:ascii="Courier New" w:hAnsi="Courier New" w:cs="Courier New"/>
          </w:rPr>
          <w:t>congestion</w:t>
        </w:r>
        <w:r w:rsidR="007F6BB8" w:rsidRPr="00E455A4">
          <w:rPr>
            <w:rFonts w:ascii="Courier New" w:hAnsi="Courier New" w:cs="Courier New"/>
          </w:rPr>
          <w:t xml:space="preserve"> </w:t>
        </w:r>
      </w:ins>
      <w:r w:rsidRPr="00E455A4">
        <w:rPr>
          <w:rFonts w:ascii="Courier New" w:hAnsi="Courier New" w:cs="Courier New"/>
        </w:rPr>
        <w:t>information, HPCC++ can quickly</w:t>
      </w:r>
    </w:p>
    <w:p w14:paraId="55E4BA52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converge to utilize free bandwidth while avoiding congestion, and can</w:t>
      </w:r>
    </w:p>
    <w:p w14:paraId="42CCB913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maintain near-zero </w:t>
      </w:r>
      <w:del w:id="7" w:author="Barak Gafni" w:date="2020-06-26T11:12:00Z">
        <w:r w:rsidRPr="00E455A4" w:rsidDel="00A32914">
          <w:rPr>
            <w:rFonts w:ascii="Courier New" w:hAnsi="Courier New" w:cs="Courier New"/>
          </w:rPr>
          <w:delText xml:space="preserve">in-network </w:delText>
        </w:r>
      </w:del>
      <w:r w:rsidRPr="00E455A4">
        <w:rPr>
          <w:rFonts w:ascii="Courier New" w:hAnsi="Courier New" w:cs="Courier New"/>
        </w:rPr>
        <w:t xml:space="preserve">queues </w:t>
      </w:r>
      <w:ins w:id="8" w:author="Barak Gafni" w:date="2020-06-26T11:12:00Z">
        <w:r w:rsidR="00A32914">
          <w:rPr>
            <w:rFonts w:ascii="Courier New" w:hAnsi="Courier New" w:cs="Courier New"/>
          </w:rPr>
          <w:t xml:space="preserve">at the networking elements </w:t>
        </w:r>
      </w:ins>
      <w:r w:rsidRPr="00E455A4">
        <w:rPr>
          <w:rFonts w:ascii="Courier New" w:hAnsi="Courier New" w:cs="Courier New"/>
        </w:rPr>
        <w:t>for ultra-low latency.  HPCC++</w:t>
      </w:r>
    </w:p>
    <w:p w14:paraId="42E4ED36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is also fair and easy to deploy in hardware, implementable with</w:t>
      </w:r>
    </w:p>
    <w:p w14:paraId="636D0C41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</w:t>
      </w:r>
      <w:del w:id="9" w:author="Barak Gafni" w:date="2020-06-26T11:13:00Z">
        <w:r w:rsidRPr="00E455A4" w:rsidDel="00A32914">
          <w:rPr>
            <w:rFonts w:ascii="Courier New" w:hAnsi="Courier New" w:cs="Courier New"/>
          </w:rPr>
          <w:delText>commodity programmable</w:delText>
        </w:r>
      </w:del>
      <w:ins w:id="10" w:author="Barak Gafni" w:date="2020-06-26T11:13:00Z">
        <w:r w:rsidR="00A32914">
          <w:rPr>
            <w:rFonts w:ascii="Courier New" w:hAnsi="Courier New" w:cs="Courier New"/>
          </w:rPr>
          <w:t>currently available</w:t>
        </w:r>
      </w:ins>
      <w:r w:rsidRPr="00E455A4">
        <w:rPr>
          <w:rFonts w:ascii="Courier New" w:hAnsi="Courier New" w:cs="Courier New"/>
        </w:rPr>
        <w:t xml:space="preserve"> NICs and switches.</w:t>
      </w:r>
    </w:p>
    <w:p w14:paraId="697BF912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>Status of This Memo</w:t>
      </w:r>
    </w:p>
    <w:p w14:paraId="540F111D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This Internet-Draft is submitted in full conformance with the</w:t>
      </w:r>
    </w:p>
    <w:p w14:paraId="61105CC0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provisions of BCP 78 and BCP 79.</w:t>
      </w:r>
    </w:p>
    <w:p w14:paraId="4BC31C13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Internet-Drafts are working documents of the Internet Engineering</w:t>
      </w:r>
    </w:p>
    <w:p w14:paraId="1718D514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Task Force (IETF).  Note that other groups may also distribute</w:t>
      </w:r>
    </w:p>
    <w:p w14:paraId="2EB32161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working documents as Internet-Drafts.  The list of current </w:t>
      </w:r>
      <w:proofErr w:type="gramStart"/>
      <w:r w:rsidRPr="00E455A4">
        <w:rPr>
          <w:rFonts w:ascii="Courier New" w:hAnsi="Courier New" w:cs="Courier New"/>
        </w:rPr>
        <w:t>Internet</w:t>
      </w:r>
      <w:proofErr w:type="gramEnd"/>
      <w:r w:rsidRPr="00E455A4">
        <w:rPr>
          <w:rFonts w:ascii="Courier New" w:hAnsi="Courier New" w:cs="Courier New"/>
        </w:rPr>
        <w:t>-</w:t>
      </w:r>
    </w:p>
    <w:p w14:paraId="29145A29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Drafts is at https://datatracker.ietf.org/drafts/current/.</w:t>
      </w:r>
    </w:p>
    <w:p w14:paraId="0CD39B28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Internet-Drafts are draft documents valid for a maximum of six months</w:t>
      </w:r>
    </w:p>
    <w:p w14:paraId="2CF41337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and may be updated, replaced, or obsoleted by other documents at any</w:t>
      </w:r>
    </w:p>
    <w:p w14:paraId="2A91FBF9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time.  It is inappropriate to use Internet-Drafts as reference</w:t>
      </w:r>
    </w:p>
    <w:p w14:paraId="3D7C54E0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material or to cite them other than as "work in progress."</w:t>
      </w:r>
    </w:p>
    <w:p w14:paraId="65D0F1E9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This Internet-Draft will expire on December 11, 2020.</w:t>
      </w:r>
    </w:p>
    <w:p w14:paraId="1BDD5E00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Liu, et al.             Expires December 11, 2020            </w:t>
      </w:r>
      <w:proofErr w:type="gramStart"/>
      <w:r w:rsidRPr="00E455A4">
        <w:rPr>
          <w:rFonts w:ascii="Courier New" w:hAnsi="Courier New" w:cs="Courier New"/>
        </w:rPr>
        <w:t xml:space="preserve">   [</w:t>
      </w:r>
      <w:proofErr w:type="gramEnd"/>
      <w:r w:rsidRPr="00E455A4">
        <w:rPr>
          <w:rFonts w:ascii="Courier New" w:hAnsi="Courier New" w:cs="Courier New"/>
        </w:rPr>
        <w:t>Page 1]</w:t>
      </w:r>
    </w:p>
    <w:p w14:paraId="166BDE20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br w:type="page"/>
      </w:r>
    </w:p>
    <w:p w14:paraId="433526F9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lastRenderedPageBreak/>
        <w:t>Internet-Draft                   HPCC++                        June 2020</w:t>
      </w:r>
    </w:p>
    <w:p w14:paraId="692504E2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>Copyright Notice</w:t>
      </w:r>
    </w:p>
    <w:p w14:paraId="4C39378E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Copyright (c) 2020 IETF Trust and the persons identified as the</w:t>
      </w:r>
    </w:p>
    <w:p w14:paraId="4A151A2D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document authors.  All rights reserved.</w:t>
      </w:r>
    </w:p>
    <w:p w14:paraId="269A1727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This document is subject to BCP 78 and the IETF Trust's Legal</w:t>
      </w:r>
    </w:p>
    <w:p w14:paraId="0076EEBD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Provisions Relating to IETF Documents</w:t>
      </w:r>
    </w:p>
    <w:p w14:paraId="6DB18BA5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(https://trustee.ietf.org/license-info) in effect on the date of</w:t>
      </w:r>
    </w:p>
    <w:p w14:paraId="4F47219E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publication of this document.  Please review these documents</w:t>
      </w:r>
    </w:p>
    <w:p w14:paraId="76E18655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carefully, as they describe your rights and restrictions with respect</w:t>
      </w:r>
    </w:p>
    <w:p w14:paraId="44EB6636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to this document.  Code Components extracted from this document must</w:t>
      </w:r>
    </w:p>
    <w:p w14:paraId="15BCFEDC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include Simplified BSD License text as described in Section 4.e of</w:t>
      </w:r>
    </w:p>
    <w:p w14:paraId="0E89FE37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the Trust Legal Provisions and are provided without warranty as</w:t>
      </w:r>
    </w:p>
    <w:p w14:paraId="5EEA319C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described in the Simplified BSD License.</w:t>
      </w:r>
    </w:p>
    <w:p w14:paraId="597E1F43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>Table of Contents</w:t>
      </w:r>
    </w:p>
    <w:p w14:paraId="56823544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1.  </w:t>
      </w:r>
      <w:proofErr w:type="gramStart"/>
      <w:r w:rsidRPr="00E455A4">
        <w:rPr>
          <w:rFonts w:ascii="Courier New" w:hAnsi="Courier New" w:cs="Courier New"/>
        </w:rPr>
        <w:t>Introduction  . . .</w:t>
      </w:r>
      <w:proofErr w:type="gramEnd"/>
      <w:r w:rsidRPr="00E455A4">
        <w:rPr>
          <w:rFonts w:ascii="Courier New" w:hAnsi="Courier New" w:cs="Courier New"/>
        </w:rPr>
        <w:t xml:space="preserve"> . . . . . . . . . . . . . . . . . . . . .   2</w:t>
      </w:r>
    </w:p>
    <w:p w14:paraId="5C424911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2.  Terminology . . . . . . . . . . . . . . . . . . . . . </w:t>
      </w:r>
      <w:proofErr w:type="gramStart"/>
      <w:r w:rsidRPr="00E455A4">
        <w:rPr>
          <w:rFonts w:ascii="Courier New" w:hAnsi="Courier New" w:cs="Courier New"/>
        </w:rPr>
        <w:t>. . . .</w:t>
      </w:r>
      <w:proofErr w:type="gramEnd"/>
      <w:r w:rsidRPr="00E455A4">
        <w:rPr>
          <w:rFonts w:ascii="Courier New" w:hAnsi="Courier New" w:cs="Courier New"/>
        </w:rPr>
        <w:t xml:space="preserve">   3</w:t>
      </w:r>
    </w:p>
    <w:p w14:paraId="75FA096F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3.  System Overview . . . . . . . . . . . . . . . . . . </w:t>
      </w:r>
      <w:proofErr w:type="gramStart"/>
      <w:r w:rsidRPr="00E455A4">
        <w:rPr>
          <w:rFonts w:ascii="Courier New" w:hAnsi="Courier New" w:cs="Courier New"/>
        </w:rPr>
        <w:t>. . . .</w:t>
      </w:r>
      <w:proofErr w:type="gramEnd"/>
      <w:r w:rsidRPr="00E455A4">
        <w:rPr>
          <w:rFonts w:ascii="Courier New" w:hAnsi="Courier New" w:cs="Courier New"/>
        </w:rPr>
        <w:t xml:space="preserve"> .   3</w:t>
      </w:r>
    </w:p>
    <w:p w14:paraId="1448D59F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4.  HPCC++ </w:t>
      </w:r>
      <w:proofErr w:type="gramStart"/>
      <w:r w:rsidRPr="00E455A4">
        <w:rPr>
          <w:rFonts w:ascii="Courier New" w:hAnsi="Courier New" w:cs="Courier New"/>
        </w:rPr>
        <w:t>Algorithm  . . .</w:t>
      </w:r>
      <w:proofErr w:type="gramEnd"/>
      <w:r w:rsidRPr="00E455A4">
        <w:rPr>
          <w:rFonts w:ascii="Courier New" w:hAnsi="Courier New" w:cs="Courier New"/>
        </w:rPr>
        <w:t xml:space="preserve"> . . . . . . . . . . . . . . . . . . .   5</w:t>
      </w:r>
    </w:p>
    <w:p w14:paraId="4937F6A0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4.1.  Notations . . . . . . . . . . . . . . . . . . . . . . . .   5</w:t>
      </w:r>
    </w:p>
    <w:p w14:paraId="02FD2501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4.2.  Design Functions and Procedures . . . . . . . . . </w:t>
      </w:r>
      <w:proofErr w:type="gramStart"/>
      <w:r w:rsidRPr="00E455A4">
        <w:rPr>
          <w:rFonts w:ascii="Courier New" w:hAnsi="Courier New" w:cs="Courier New"/>
        </w:rPr>
        <w:t>. . . .</w:t>
      </w:r>
      <w:proofErr w:type="gramEnd"/>
      <w:r w:rsidRPr="00E455A4">
        <w:rPr>
          <w:rFonts w:ascii="Courier New" w:hAnsi="Courier New" w:cs="Courier New"/>
        </w:rPr>
        <w:t xml:space="preserve">   6</w:t>
      </w:r>
    </w:p>
    <w:p w14:paraId="448158C7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5.  Configuration </w:t>
      </w:r>
      <w:proofErr w:type="gramStart"/>
      <w:r w:rsidRPr="00E455A4">
        <w:rPr>
          <w:rFonts w:ascii="Courier New" w:hAnsi="Courier New" w:cs="Courier New"/>
        </w:rPr>
        <w:t>Parameters  . . .</w:t>
      </w:r>
      <w:proofErr w:type="gramEnd"/>
      <w:r w:rsidRPr="00E455A4">
        <w:rPr>
          <w:rFonts w:ascii="Courier New" w:hAnsi="Courier New" w:cs="Courier New"/>
        </w:rPr>
        <w:t xml:space="preserve"> . . . . . . . . . . . . . . .   7</w:t>
      </w:r>
    </w:p>
    <w:p w14:paraId="313793BA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6.  </w:t>
      </w:r>
      <w:proofErr w:type="gramStart"/>
      <w:r w:rsidRPr="00E455A4">
        <w:rPr>
          <w:rFonts w:ascii="Courier New" w:hAnsi="Courier New" w:cs="Courier New"/>
        </w:rPr>
        <w:t>Implementation  . . .</w:t>
      </w:r>
      <w:proofErr w:type="gramEnd"/>
      <w:r w:rsidRPr="00E455A4">
        <w:rPr>
          <w:rFonts w:ascii="Courier New" w:hAnsi="Courier New" w:cs="Courier New"/>
        </w:rPr>
        <w:t xml:space="preserve"> . . . . . . . . . . . . . . . . . . . .   8</w:t>
      </w:r>
    </w:p>
    <w:p w14:paraId="3C2B1159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7.  Reference Implementations . . . . . . . . . . . . . . . . . .  10</w:t>
      </w:r>
    </w:p>
    <w:p w14:paraId="5B4567CF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7.1.  INT padding at switches . . . . . . . . . . . . </w:t>
      </w:r>
      <w:proofErr w:type="gramStart"/>
      <w:r w:rsidRPr="00E455A4">
        <w:rPr>
          <w:rFonts w:ascii="Courier New" w:hAnsi="Courier New" w:cs="Courier New"/>
        </w:rPr>
        <w:t>. . . .</w:t>
      </w:r>
      <w:proofErr w:type="gramEnd"/>
      <w:r w:rsidRPr="00E455A4">
        <w:rPr>
          <w:rFonts w:ascii="Courier New" w:hAnsi="Courier New" w:cs="Courier New"/>
        </w:rPr>
        <w:t xml:space="preserve"> .  10</w:t>
      </w:r>
    </w:p>
    <w:p w14:paraId="10AC604C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7.2.  Congestion control at </w:t>
      </w:r>
      <w:proofErr w:type="gramStart"/>
      <w:r w:rsidRPr="00E455A4">
        <w:rPr>
          <w:rFonts w:ascii="Courier New" w:hAnsi="Courier New" w:cs="Courier New"/>
        </w:rPr>
        <w:t>NICs  . . .</w:t>
      </w:r>
      <w:proofErr w:type="gramEnd"/>
      <w:r w:rsidRPr="00E455A4">
        <w:rPr>
          <w:rFonts w:ascii="Courier New" w:hAnsi="Courier New" w:cs="Courier New"/>
        </w:rPr>
        <w:t xml:space="preserve"> . . . . . . . . . . . .  10</w:t>
      </w:r>
    </w:p>
    <w:p w14:paraId="3FF6ECE5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8.  IANA Considerations . . . . . . . . . . . . . . . . . . . . .  11</w:t>
      </w:r>
    </w:p>
    <w:p w14:paraId="7EEAEA40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9.  Security Considerations . . . . . . . . . . . . . . . </w:t>
      </w:r>
      <w:proofErr w:type="gramStart"/>
      <w:r w:rsidRPr="00E455A4">
        <w:rPr>
          <w:rFonts w:ascii="Courier New" w:hAnsi="Courier New" w:cs="Courier New"/>
        </w:rPr>
        <w:t>. . . .</w:t>
      </w:r>
      <w:proofErr w:type="gramEnd"/>
      <w:r w:rsidRPr="00E455A4">
        <w:rPr>
          <w:rFonts w:ascii="Courier New" w:hAnsi="Courier New" w:cs="Courier New"/>
        </w:rPr>
        <w:t xml:space="preserve">  11</w:t>
      </w:r>
    </w:p>
    <w:p w14:paraId="15298A05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10. Acknowledgments . . . . . . . . . . . . . . . . . . </w:t>
      </w:r>
      <w:proofErr w:type="gramStart"/>
      <w:r w:rsidRPr="00E455A4">
        <w:rPr>
          <w:rFonts w:ascii="Courier New" w:hAnsi="Courier New" w:cs="Courier New"/>
        </w:rPr>
        <w:t>. . . .</w:t>
      </w:r>
      <w:proofErr w:type="gramEnd"/>
      <w:r w:rsidRPr="00E455A4">
        <w:rPr>
          <w:rFonts w:ascii="Courier New" w:hAnsi="Courier New" w:cs="Courier New"/>
        </w:rPr>
        <w:t xml:space="preserve"> .  12</w:t>
      </w:r>
    </w:p>
    <w:p w14:paraId="75A0A387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11. </w:t>
      </w:r>
      <w:proofErr w:type="gramStart"/>
      <w:r w:rsidRPr="00E455A4">
        <w:rPr>
          <w:rFonts w:ascii="Courier New" w:hAnsi="Courier New" w:cs="Courier New"/>
        </w:rPr>
        <w:t>Contributors  . . .</w:t>
      </w:r>
      <w:proofErr w:type="gramEnd"/>
      <w:r w:rsidRPr="00E455A4">
        <w:rPr>
          <w:rFonts w:ascii="Courier New" w:hAnsi="Courier New" w:cs="Courier New"/>
        </w:rPr>
        <w:t xml:space="preserve"> . . . . . . . . . . . . . . . . . . . . .  12</w:t>
      </w:r>
    </w:p>
    <w:p w14:paraId="2EAE5759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12. </w:t>
      </w:r>
      <w:proofErr w:type="gramStart"/>
      <w:r w:rsidRPr="00E455A4">
        <w:rPr>
          <w:rFonts w:ascii="Courier New" w:hAnsi="Courier New" w:cs="Courier New"/>
        </w:rPr>
        <w:t>References  . . .</w:t>
      </w:r>
      <w:proofErr w:type="gramEnd"/>
      <w:r w:rsidRPr="00E455A4">
        <w:rPr>
          <w:rFonts w:ascii="Courier New" w:hAnsi="Courier New" w:cs="Courier New"/>
        </w:rPr>
        <w:t xml:space="preserve"> . . . . . . . . . . . . . . . . . . . . . .  12</w:t>
      </w:r>
    </w:p>
    <w:p w14:paraId="7159BAFC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12.1.  Normative References . . . . . . . . . . . . . . . . . .  12</w:t>
      </w:r>
    </w:p>
    <w:p w14:paraId="1A674498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12.2.  Informative References . . . . . . . . . . . . </w:t>
      </w:r>
      <w:proofErr w:type="gramStart"/>
      <w:r w:rsidRPr="00E455A4">
        <w:rPr>
          <w:rFonts w:ascii="Courier New" w:hAnsi="Courier New" w:cs="Courier New"/>
        </w:rPr>
        <w:t>. . . .</w:t>
      </w:r>
      <w:proofErr w:type="gramEnd"/>
      <w:r w:rsidRPr="00E455A4">
        <w:rPr>
          <w:rFonts w:ascii="Courier New" w:hAnsi="Courier New" w:cs="Courier New"/>
        </w:rPr>
        <w:t xml:space="preserve"> .  12</w:t>
      </w:r>
    </w:p>
    <w:p w14:paraId="06BF3631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Authors' </w:t>
      </w:r>
      <w:proofErr w:type="gramStart"/>
      <w:r w:rsidRPr="00E455A4">
        <w:rPr>
          <w:rFonts w:ascii="Courier New" w:hAnsi="Courier New" w:cs="Courier New"/>
        </w:rPr>
        <w:t>Addresses  . . .</w:t>
      </w:r>
      <w:proofErr w:type="gramEnd"/>
      <w:r w:rsidRPr="00E455A4">
        <w:rPr>
          <w:rFonts w:ascii="Courier New" w:hAnsi="Courier New" w:cs="Courier New"/>
        </w:rPr>
        <w:t xml:space="preserve"> . . . . . . . . . . . . . . . . . . . .  13</w:t>
      </w:r>
    </w:p>
    <w:p w14:paraId="708EA767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>1.  Introduction</w:t>
      </w:r>
    </w:p>
    <w:p w14:paraId="2BB8FDB3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The link speed in data center networks has grown from 1Gbps to</w:t>
      </w:r>
    </w:p>
    <w:p w14:paraId="72E9896D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100Gbps in the past decade, and this growth is continuing.  Ultralow</w:t>
      </w:r>
    </w:p>
    <w:p w14:paraId="044A0CCB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latency and high bandwidth, which are demanded by more and more</w:t>
      </w:r>
    </w:p>
    <w:p w14:paraId="27D97455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applications, are two critical requirements in today's and future</w:t>
      </w:r>
    </w:p>
    <w:p w14:paraId="5C509747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high-speed networks.</w:t>
      </w:r>
    </w:p>
    <w:p w14:paraId="1AC853B0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Given that traditional software-based network stacks in hosts can no</w:t>
      </w:r>
    </w:p>
    <w:p w14:paraId="123F5910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longer sustain the critical latency and bandwidth requirements</w:t>
      </w:r>
    </w:p>
    <w:p w14:paraId="2348714A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[Zhu-SIGCOMM2015], offloading network stacks into hardware is an</w:t>
      </w:r>
    </w:p>
    <w:p w14:paraId="2D2ED962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Liu, et al.             Expires December 11, 2020            </w:t>
      </w:r>
      <w:proofErr w:type="gramStart"/>
      <w:r w:rsidRPr="00E455A4">
        <w:rPr>
          <w:rFonts w:ascii="Courier New" w:hAnsi="Courier New" w:cs="Courier New"/>
        </w:rPr>
        <w:t xml:space="preserve">   [</w:t>
      </w:r>
      <w:proofErr w:type="gramEnd"/>
      <w:r w:rsidRPr="00E455A4">
        <w:rPr>
          <w:rFonts w:ascii="Courier New" w:hAnsi="Courier New" w:cs="Courier New"/>
        </w:rPr>
        <w:t>Page 2]</w:t>
      </w:r>
    </w:p>
    <w:p w14:paraId="79565299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br w:type="page"/>
      </w:r>
    </w:p>
    <w:p w14:paraId="7FABBB27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lastRenderedPageBreak/>
        <w:t>Internet-Draft                   HPCC++                        June 2020</w:t>
      </w:r>
    </w:p>
    <w:p w14:paraId="7A37C5DE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inevitable direction in high-speed networks.  large-scale networks</w:t>
      </w:r>
    </w:p>
    <w:p w14:paraId="48AEDBD8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with RDMA (remote direct memory access) over Converged Ethernet</w:t>
      </w:r>
    </w:p>
    <w:p w14:paraId="7734D398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Version 2 (RoCEv2) often </w:t>
      </w:r>
      <w:del w:id="11" w:author="Barak Gafni" w:date="2020-06-26T11:14:00Z">
        <w:r w:rsidRPr="00E455A4" w:rsidDel="00C4080F">
          <w:rPr>
            <w:rFonts w:ascii="Courier New" w:hAnsi="Courier New" w:cs="Courier New"/>
          </w:rPr>
          <w:delText xml:space="preserve">becomes </w:delText>
        </w:r>
      </w:del>
      <w:ins w:id="12" w:author="Barak Gafni" w:date="2020-06-26T11:14:00Z">
        <w:r w:rsidR="00C4080F">
          <w:rPr>
            <w:rFonts w:ascii="Courier New" w:hAnsi="Courier New" w:cs="Courier New"/>
          </w:rPr>
          <w:t>using</w:t>
        </w:r>
        <w:r w:rsidR="00C4080F" w:rsidRPr="00E455A4">
          <w:rPr>
            <w:rFonts w:ascii="Courier New" w:hAnsi="Courier New" w:cs="Courier New"/>
          </w:rPr>
          <w:t xml:space="preserve"> </w:t>
        </w:r>
      </w:ins>
      <w:r w:rsidRPr="00E455A4">
        <w:rPr>
          <w:rFonts w:ascii="Courier New" w:hAnsi="Courier New" w:cs="Courier New"/>
        </w:rPr>
        <w:t>hardware-offloading solution</w:t>
      </w:r>
      <w:ins w:id="13" w:author="Barak Gafni" w:date="2020-06-26T11:14:00Z">
        <w:r w:rsidR="00C4080F">
          <w:rPr>
            <w:rFonts w:ascii="Courier New" w:hAnsi="Courier New" w:cs="Courier New"/>
          </w:rPr>
          <w:t>s</w:t>
        </w:r>
      </w:ins>
      <w:r w:rsidRPr="00E455A4">
        <w:rPr>
          <w:rFonts w:ascii="Courier New" w:hAnsi="Courier New" w:cs="Courier New"/>
        </w:rPr>
        <w:t>.</w:t>
      </w:r>
    </w:p>
    <w:p w14:paraId="40A65E29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</w:t>
      </w:r>
      <w:del w:id="14" w:author="Barak Gafni" w:date="2020-06-26T11:14:00Z">
        <w:r w:rsidRPr="00E455A4" w:rsidDel="00C4080F">
          <w:rPr>
            <w:rFonts w:ascii="Courier New" w:hAnsi="Courier New" w:cs="Courier New"/>
          </w:rPr>
          <w:delText>Unfortunately</w:delText>
        </w:r>
      </w:del>
      <w:ins w:id="15" w:author="Barak Gafni" w:date="2020-06-26T11:14:00Z">
        <w:r w:rsidR="00C4080F">
          <w:rPr>
            <w:rFonts w:ascii="Courier New" w:hAnsi="Courier New" w:cs="Courier New"/>
          </w:rPr>
          <w:t>In some cases</w:t>
        </w:r>
      </w:ins>
      <w:r w:rsidRPr="00E455A4">
        <w:rPr>
          <w:rFonts w:ascii="Courier New" w:hAnsi="Courier New" w:cs="Courier New"/>
        </w:rPr>
        <w:t>, the RDMA networks still face fundamental challenges to</w:t>
      </w:r>
    </w:p>
    <w:p w14:paraId="4977331F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reconcile low latency, high bandwidth utilization, and high</w:t>
      </w:r>
    </w:p>
    <w:p w14:paraId="7CF0F922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stability.</w:t>
      </w:r>
    </w:p>
    <w:p w14:paraId="43929B7E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This document describes a new CC mechanism, HPCC++ (Enhanced High</w:t>
      </w:r>
    </w:p>
    <w:p w14:paraId="6A63FA47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Precision Congestion Control), for </w:t>
      </w:r>
      <w:del w:id="16" w:author="Barak Gafni" w:date="2020-06-26T11:15:00Z">
        <w:r w:rsidRPr="00E455A4" w:rsidDel="001D3E03">
          <w:rPr>
            <w:rFonts w:ascii="Courier New" w:hAnsi="Courier New" w:cs="Courier New"/>
          </w:rPr>
          <w:delText xml:space="preserve">large-scale, </w:delText>
        </w:r>
      </w:del>
      <w:r w:rsidRPr="00E455A4">
        <w:rPr>
          <w:rFonts w:ascii="Courier New" w:hAnsi="Courier New" w:cs="Courier New"/>
        </w:rPr>
        <w:t>high-speed networks.</w:t>
      </w:r>
    </w:p>
    <w:p w14:paraId="188556E7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The key idea behind HPCC++ is to leverage the precise link load</w:t>
      </w:r>
      <w:ins w:id="17" w:author="Barak Gafni" w:date="2020-06-26T11:15:00Z">
        <w:r w:rsidR="001D3E03">
          <w:rPr>
            <w:rFonts w:ascii="Courier New" w:hAnsi="Courier New" w:cs="Courier New"/>
          </w:rPr>
          <w:t xml:space="preserve"> and queue occupancy</w:t>
        </w:r>
      </w:ins>
    </w:p>
    <w:p w14:paraId="4E639EFA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information </w:t>
      </w:r>
      <w:del w:id="18" w:author="Barak Gafni" w:date="2020-06-26T11:15:00Z">
        <w:r w:rsidRPr="00E455A4" w:rsidDel="001D3E03">
          <w:rPr>
            <w:rFonts w:ascii="Courier New" w:hAnsi="Courier New" w:cs="Courier New"/>
          </w:rPr>
          <w:delText>from INT</w:delText>
        </w:r>
      </w:del>
      <w:ins w:id="19" w:author="Barak Gafni" w:date="2020-06-26T11:15:00Z">
        <w:r w:rsidR="001D3E03">
          <w:rPr>
            <w:rFonts w:ascii="Courier New" w:hAnsi="Courier New" w:cs="Courier New"/>
          </w:rPr>
          <w:t>delivered inband</w:t>
        </w:r>
      </w:ins>
      <w:r w:rsidRPr="00E455A4">
        <w:rPr>
          <w:rFonts w:ascii="Courier New" w:hAnsi="Courier New" w:cs="Courier New"/>
        </w:rPr>
        <w:t xml:space="preserve"> to compute accurate flow rate updates.  Unlike</w:t>
      </w:r>
    </w:p>
    <w:p w14:paraId="5ED6CC76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existing approaches that often require </w:t>
      </w:r>
      <w:proofErr w:type="gramStart"/>
      <w:r w:rsidRPr="00E455A4">
        <w:rPr>
          <w:rFonts w:ascii="Courier New" w:hAnsi="Courier New" w:cs="Courier New"/>
        </w:rPr>
        <w:t>a large number of</w:t>
      </w:r>
      <w:proofErr w:type="gramEnd"/>
      <w:r w:rsidRPr="00E455A4">
        <w:rPr>
          <w:rFonts w:ascii="Courier New" w:hAnsi="Courier New" w:cs="Courier New"/>
        </w:rPr>
        <w:t xml:space="preserve"> iterations</w:t>
      </w:r>
    </w:p>
    <w:p w14:paraId="716EBD6E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to find the proper flow rates, HPCC++ requires only one rate update</w:t>
      </w:r>
    </w:p>
    <w:p w14:paraId="40661AC0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step in most cases.  Using precise information </w:t>
      </w:r>
      <w:del w:id="20" w:author="Barak Gafni" w:date="2020-06-26T11:16:00Z">
        <w:r w:rsidRPr="00E455A4" w:rsidDel="00F925BF">
          <w:rPr>
            <w:rFonts w:ascii="Courier New" w:hAnsi="Courier New" w:cs="Courier New"/>
          </w:rPr>
          <w:delText xml:space="preserve">from INT </w:delText>
        </w:r>
      </w:del>
      <w:r w:rsidRPr="00E455A4">
        <w:rPr>
          <w:rFonts w:ascii="Courier New" w:hAnsi="Courier New" w:cs="Courier New"/>
        </w:rPr>
        <w:t>enables</w:t>
      </w:r>
    </w:p>
    <w:p w14:paraId="281CFFE8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HPCC++ to address the three limitations </w:t>
      </w:r>
      <w:ins w:id="21" w:author="Barak Gafni" w:date="2020-06-26T11:16:00Z">
        <w:r w:rsidR="00F925BF">
          <w:rPr>
            <w:rFonts w:ascii="Courier New" w:hAnsi="Courier New" w:cs="Courier New"/>
          </w:rPr>
          <w:t xml:space="preserve">discussed above </w:t>
        </w:r>
      </w:ins>
      <w:r w:rsidRPr="00E455A4">
        <w:rPr>
          <w:rFonts w:ascii="Courier New" w:hAnsi="Courier New" w:cs="Courier New"/>
        </w:rPr>
        <w:t>in current CC schemes.</w:t>
      </w:r>
    </w:p>
    <w:p w14:paraId="7B923E0B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First, HPCC++ senders can quickly ramp up flow rates for high</w:t>
      </w:r>
    </w:p>
    <w:p w14:paraId="3463393D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utilization </w:t>
      </w:r>
      <w:del w:id="22" w:author="Barak Gafni" w:date="2020-06-26T11:16:00Z">
        <w:r w:rsidRPr="00E455A4" w:rsidDel="0022338B">
          <w:rPr>
            <w:rFonts w:ascii="Courier New" w:hAnsi="Courier New" w:cs="Courier New"/>
          </w:rPr>
          <w:delText xml:space="preserve">or </w:delText>
        </w:r>
      </w:del>
      <w:ins w:id="23" w:author="Barak Gafni" w:date="2020-06-26T11:16:00Z">
        <w:r w:rsidR="0022338B">
          <w:rPr>
            <w:rFonts w:ascii="Courier New" w:hAnsi="Courier New" w:cs="Courier New"/>
          </w:rPr>
          <w:t>and</w:t>
        </w:r>
        <w:r w:rsidR="0022338B" w:rsidRPr="00E455A4">
          <w:rPr>
            <w:rFonts w:ascii="Courier New" w:hAnsi="Courier New" w:cs="Courier New"/>
          </w:rPr>
          <w:t xml:space="preserve"> </w:t>
        </w:r>
      </w:ins>
      <w:r w:rsidRPr="00E455A4">
        <w:rPr>
          <w:rFonts w:ascii="Courier New" w:hAnsi="Courier New" w:cs="Courier New"/>
        </w:rPr>
        <w:t>ramp down flow rates for congestion avoidance.</w:t>
      </w:r>
    </w:p>
    <w:p w14:paraId="5D979BC5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Second, HPCC++ senders can quickly adjust the flow rates to keep each</w:t>
      </w:r>
    </w:p>
    <w:p w14:paraId="1C3FC0C4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link's </w:t>
      </w:r>
      <w:del w:id="24" w:author="Barak Gafni" w:date="2020-06-26T11:17:00Z">
        <w:r w:rsidRPr="00E455A4" w:rsidDel="0022338B">
          <w:rPr>
            <w:rFonts w:ascii="Courier New" w:hAnsi="Courier New" w:cs="Courier New"/>
          </w:rPr>
          <w:delText xml:space="preserve">input </w:delText>
        </w:r>
      </w:del>
      <w:ins w:id="25" w:author="Barak Gafni" w:date="2020-06-26T11:17:00Z">
        <w:r w:rsidR="0022338B">
          <w:rPr>
            <w:rFonts w:ascii="Courier New" w:hAnsi="Courier New" w:cs="Courier New"/>
          </w:rPr>
          <w:t>output</w:t>
        </w:r>
        <w:r w:rsidR="0022338B" w:rsidRPr="00E455A4">
          <w:rPr>
            <w:rFonts w:ascii="Courier New" w:hAnsi="Courier New" w:cs="Courier New"/>
          </w:rPr>
          <w:t xml:space="preserve"> </w:t>
        </w:r>
      </w:ins>
      <w:r w:rsidRPr="00E455A4">
        <w:rPr>
          <w:rFonts w:ascii="Courier New" w:hAnsi="Courier New" w:cs="Courier New"/>
        </w:rPr>
        <w:t>rate slightly lower than the link's capacity, preventing</w:t>
      </w:r>
    </w:p>
    <w:p w14:paraId="54D2DDC4" w14:textId="77777777" w:rsidR="006F0835" w:rsidRPr="00E455A4" w:rsidDel="0022338B" w:rsidRDefault="003A6A0C" w:rsidP="0022338B">
      <w:pPr>
        <w:pStyle w:val="PlainText"/>
        <w:rPr>
          <w:del w:id="26" w:author="Barak Gafni" w:date="2020-06-26T11:17:00Z"/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queues from being built-up</w:t>
      </w:r>
      <w:del w:id="27" w:author="Barak Gafni" w:date="2020-06-26T11:17:00Z">
        <w:r w:rsidRPr="00E455A4" w:rsidDel="0022338B">
          <w:rPr>
            <w:rFonts w:ascii="Courier New" w:hAnsi="Courier New" w:cs="Courier New"/>
          </w:rPr>
          <w:delText xml:space="preserve"> as well as preserving high link</w:delText>
        </w:r>
      </w:del>
    </w:p>
    <w:p w14:paraId="38929BBE" w14:textId="77777777" w:rsidR="006F0835" w:rsidRPr="00E455A4" w:rsidRDefault="003A6A0C">
      <w:pPr>
        <w:pStyle w:val="PlainText"/>
        <w:rPr>
          <w:rFonts w:ascii="Courier New" w:hAnsi="Courier New" w:cs="Courier New"/>
        </w:rPr>
      </w:pPr>
      <w:del w:id="28" w:author="Barak Gafni" w:date="2020-06-26T11:17:00Z">
        <w:r w:rsidRPr="00E455A4" w:rsidDel="0022338B">
          <w:rPr>
            <w:rFonts w:ascii="Courier New" w:hAnsi="Courier New" w:cs="Courier New"/>
          </w:rPr>
          <w:delText xml:space="preserve">   utilization</w:delText>
        </w:r>
      </w:del>
      <w:r w:rsidRPr="00E455A4">
        <w:rPr>
          <w:rFonts w:ascii="Courier New" w:hAnsi="Courier New" w:cs="Courier New"/>
        </w:rPr>
        <w:t>.  Finally, since sending rates are computed precisely</w:t>
      </w:r>
    </w:p>
    <w:p w14:paraId="6B6DA54F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based on direct measurements at </w:t>
      </w:r>
      <w:del w:id="29" w:author="Barak Gafni" w:date="2020-06-26T11:17:00Z">
        <w:r w:rsidRPr="00E455A4" w:rsidDel="0022338B">
          <w:rPr>
            <w:rFonts w:ascii="Courier New" w:hAnsi="Courier New" w:cs="Courier New"/>
          </w:rPr>
          <w:delText>switches</w:delText>
        </w:r>
      </w:del>
      <w:ins w:id="30" w:author="Barak Gafni" w:date="2020-06-26T11:17:00Z">
        <w:r w:rsidR="0022338B">
          <w:rPr>
            <w:rFonts w:ascii="Courier New" w:hAnsi="Courier New" w:cs="Courier New"/>
          </w:rPr>
          <w:t>the network elements</w:t>
        </w:r>
      </w:ins>
      <w:r w:rsidRPr="00E455A4">
        <w:rPr>
          <w:rFonts w:ascii="Courier New" w:hAnsi="Courier New" w:cs="Courier New"/>
        </w:rPr>
        <w:t>, HPCC++ requires merely</w:t>
      </w:r>
    </w:p>
    <w:p w14:paraId="686BA702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three independent parameters that are used to tune fairness and</w:t>
      </w:r>
    </w:p>
    <w:p w14:paraId="04F2D35E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efficiency.</w:t>
      </w:r>
    </w:p>
    <w:p w14:paraId="72A3763E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The base form of HPCC++ is the original HPCC algorithm and its full</w:t>
      </w:r>
    </w:p>
    <w:p w14:paraId="03FC121A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description can be found in [SIGCOMM-HPCC].  While the original</w:t>
      </w:r>
    </w:p>
    <w:p w14:paraId="784F205F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design lays the foundation for </w:t>
      </w:r>
      <w:del w:id="31" w:author="Barak Gafni" w:date="2020-06-26T11:17:00Z">
        <w:r w:rsidRPr="00E455A4" w:rsidDel="0022338B">
          <w:rPr>
            <w:rFonts w:ascii="Courier New" w:hAnsi="Courier New" w:cs="Courier New"/>
          </w:rPr>
          <w:delText>INT-</w:delText>
        </w:r>
      </w:del>
      <w:ins w:id="32" w:author="Barak Gafni" w:date="2020-06-26T11:17:00Z">
        <w:r w:rsidR="0022338B">
          <w:rPr>
            <w:rFonts w:ascii="Courier New" w:hAnsi="Courier New" w:cs="Courier New"/>
          </w:rPr>
          <w:t>i</w:t>
        </w:r>
      </w:ins>
      <w:ins w:id="33" w:author="Barak Gafni" w:date="2020-06-26T11:18:00Z">
        <w:r w:rsidR="0022338B">
          <w:rPr>
            <w:rFonts w:ascii="Courier New" w:hAnsi="Courier New" w:cs="Courier New"/>
          </w:rPr>
          <w:t xml:space="preserve">nband </w:t>
        </w:r>
        <w:proofErr w:type="gramStart"/>
        <w:r w:rsidR="0022338B">
          <w:rPr>
            <w:rFonts w:ascii="Courier New" w:hAnsi="Courier New" w:cs="Courier New"/>
          </w:rPr>
          <w:t xml:space="preserve">telemetry </w:t>
        </w:r>
      </w:ins>
      <w:r w:rsidRPr="00E455A4">
        <w:rPr>
          <w:rFonts w:ascii="Courier New" w:hAnsi="Courier New" w:cs="Courier New"/>
        </w:rPr>
        <w:t>based</w:t>
      </w:r>
      <w:proofErr w:type="gramEnd"/>
      <w:r w:rsidRPr="00E455A4">
        <w:rPr>
          <w:rFonts w:ascii="Courier New" w:hAnsi="Courier New" w:cs="Courier New"/>
        </w:rPr>
        <w:t xml:space="preserve"> precision congestion</w:t>
      </w:r>
    </w:p>
    <w:p w14:paraId="0E99CDCE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control, HPCC++ is an enhanced version which </w:t>
      </w:r>
      <w:proofErr w:type="gramStart"/>
      <w:r w:rsidRPr="00E455A4">
        <w:rPr>
          <w:rFonts w:ascii="Courier New" w:hAnsi="Courier New" w:cs="Courier New"/>
        </w:rPr>
        <w:t>takes into account</w:t>
      </w:r>
      <w:proofErr w:type="gramEnd"/>
    </w:p>
    <w:p w14:paraId="3D7923E3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system constraints and aims to reduce the design overhead and further</w:t>
      </w:r>
    </w:p>
    <w:p w14:paraId="6B62A350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improves the performance.  Section 6 describes these detailed</w:t>
      </w:r>
    </w:p>
    <w:p w14:paraId="42202AD3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proposed design changes and guidelines.</w:t>
      </w:r>
    </w:p>
    <w:p w14:paraId="6717B6BE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>2.  Terminology</w:t>
      </w:r>
    </w:p>
    <w:p w14:paraId="13CA8BEA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The key words "MUST", "MUST NOT", "REQUIRED", "SHALL", "SHALL NOT",</w:t>
      </w:r>
    </w:p>
    <w:p w14:paraId="5C665145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"SHOULD", "SHOULD NOT", "RECOMMENDED", "NOT RECOMMENDED", "MAY", and</w:t>
      </w:r>
    </w:p>
    <w:p w14:paraId="5C48A5EC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"OPTIONAL" in this document are to be interpreted as described in BCP</w:t>
      </w:r>
    </w:p>
    <w:p w14:paraId="6A12311D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14 [RFC2119] [RFC8174] when, and only when, they appear in all</w:t>
      </w:r>
    </w:p>
    <w:p w14:paraId="56F31254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capitals, as shown here.</w:t>
      </w:r>
    </w:p>
    <w:p w14:paraId="461316D4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>3.  System Overview</w:t>
      </w:r>
    </w:p>
    <w:p w14:paraId="655F9596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Figure 1 shows the end-to-end system that HPCC++ operates in.  During</w:t>
      </w:r>
    </w:p>
    <w:p w14:paraId="1EFA7BC7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the </w:t>
      </w:r>
      <w:del w:id="34" w:author="Barak Gafni" w:date="2020-06-26T11:19:00Z">
        <w:r w:rsidRPr="00E455A4" w:rsidDel="00935941">
          <w:rPr>
            <w:rFonts w:ascii="Courier New" w:hAnsi="Courier New" w:cs="Courier New"/>
          </w:rPr>
          <w:delText xml:space="preserve">propagation </w:delText>
        </w:r>
      </w:del>
      <w:ins w:id="35" w:author="Barak Gafni" w:date="2020-06-26T11:19:00Z">
        <w:r w:rsidR="00935941">
          <w:rPr>
            <w:rFonts w:ascii="Courier New" w:hAnsi="Courier New" w:cs="Courier New"/>
          </w:rPr>
          <w:t>traverse</w:t>
        </w:r>
        <w:r w:rsidR="00935941" w:rsidRPr="00E455A4">
          <w:rPr>
            <w:rFonts w:ascii="Courier New" w:hAnsi="Courier New" w:cs="Courier New"/>
          </w:rPr>
          <w:t xml:space="preserve"> </w:t>
        </w:r>
      </w:ins>
      <w:r w:rsidRPr="00E455A4">
        <w:rPr>
          <w:rFonts w:ascii="Courier New" w:hAnsi="Courier New" w:cs="Courier New"/>
        </w:rPr>
        <w:t>of the packet from the sender to the receiver, each</w:t>
      </w:r>
    </w:p>
    <w:p w14:paraId="0A6B446F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</w:t>
      </w:r>
      <w:del w:id="36" w:author="Barak Gafni" w:date="2020-06-26T11:18:00Z">
        <w:r w:rsidRPr="00E455A4" w:rsidDel="008F3275">
          <w:rPr>
            <w:rFonts w:ascii="Courier New" w:hAnsi="Courier New" w:cs="Courier New"/>
          </w:rPr>
          <w:delText xml:space="preserve">switch </w:delText>
        </w:r>
      </w:del>
      <w:ins w:id="37" w:author="Barak Gafni" w:date="2020-06-26T11:18:00Z">
        <w:r w:rsidR="008F3275">
          <w:rPr>
            <w:rFonts w:ascii="Courier New" w:hAnsi="Courier New" w:cs="Courier New"/>
          </w:rPr>
          <w:t>network element</w:t>
        </w:r>
        <w:r w:rsidR="008F3275" w:rsidRPr="00E455A4">
          <w:rPr>
            <w:rFonts w:ascii="Courier New" w:hAnsi="Courier New" w:cs="Courier New"/>
          </w:rPr>
          <w:t xml:space="preserve"> </w:t>
        </w:r>
      </w:ins>
      <w:r w:rsidRPr="00E455A4">
        <w:rPr>
          <w:rFonts w:ascii="Courier New" w:hAnsi="Courier New" w:cs="Courier New"/>
        </w:rPr>
        <w:t xml:space="preserve">along the path </w:t>
      </w:r>
      <w:del w:id="38" w:author="Barak Gafni" w:date="2020-06-26T11:19:00Z">
        <w:r w:rsidRPr="00E455A4" w:rsidDel="00C038B9">
          <w:rPr>
            <w:rFonts w:ascii="Courier New" w:hAnsi="Courier New" w:cs="Courier New"/>
          </w:rPr>
          <w:delText>leverages the INT feature of its switching ASIC</w:delText>
        </w:r>
      </w:del>
    </w:p>
    <w:p w14:paraId="502D0035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</w:t>
      </w:r>
      <w:del w:id="39" w:author="Barak Gafni" w:date="2020-06-26T11:19:00Z">
        <w:r w:rsidRPr="00E455A4" w:rsidDel="00C038B9">
          <w:rPr>
            <w:rFonts w:ascii="Courier New" w:hAnsi="Courier New" w:cs="Courier New"/>
          </w:rPr>
          <w:delText xml:space="preserve">to </w:delText>
        </w:r>
      </w:del>
      <w:ins w:id="40" w:author="Barak Gafni" w:date="2020-06-26T11:19:00Z">
        <w:r w:rsidR="00C038B9">
          <w:rPr>
            <w:rFonts w:ascii="Courier New" w:hAnsi="Courier New" w:cs="Courier New"/>
          </w:rPr>
          <w:t xml:space="preserve">is expected to </w:t>
        </w:r>
      </w:ins>
      <w:r w:rsidRPr="00E455A4">
        <w:rPr>
          <w:rFonts w:ascii="Courier New" w:hAnsi="Courier New" w:cs="Courier New"/>
        </w:rPr>
        <w:t xml:space="preserve">insert </w:t>
      </w:r>
      <w:del w:id="41" w:author="Barak Gafni" w:date="2020-06-26T11:20:00Z">
        <w:r w:rsidRPr="00E455A4" w:rsidDel="00C038B9">
          <w:rPr>
            <w:rFonts w:ascii="Courier New" w:hAnsi="Courier New" w:cs="Courier New"/>
          </w:rPr>
          <w:delText>some meta-data</w:delText>
        </w:r>
      </w:del>
      <w:ins w:id="42" w:author="Barak Gafni" w:date="2020-06-26T11:20:00Z">
        <w:r w:rsidR="00C038B9">
          <w:rPr>
            <w:rFonts w:ascii="Courier New" w:hAnsi="Courier New" w:cs="Courier New"/>
          </w:rPr>
          <w:t>telemetry information</w:t>
        </w:r>
      </w:ins>
      <w:r w:rsidRPr="00E455A4">
        <w:rPr>
          <w:rFonts w:ascii="Courier New" w:hAnsi="Courier New" w:cs="Courier New"/>
        </w:rPr>
        <w:t xml:space="preserve"> that reports the current </w:t>
      </w:r>
      <w:del w:id="43" w:author="Barak Gafni" w:date="2020-06-26T11:20:00Z">
        <w:r w:rsidRPr="00E455A4" w:rsidDel="002E1392">
          <w:rPr>
            <w:rFonts w:ascii="Courier New" w:hAnsi="Courier New" w:cs="Courier New"/>
          </w:rPr>
          <w:delText xml:space="preserve">load </w:delText>
        </w:r>
      </w:del>
      <w:ins w:id="44" w:author="Barak Gafni" w:date="2020-06-26T11:20:00Z">
        <w:r w:rsidR="002E1392">
          <w:rPr>
            <w:rFonts w:ascii="Courier New" w:hAnsi="Courier New" w:cs="Courier New"/>
          </w:rPr>
          <w:t>state</w:t>
        </w:r>
        <w:r w:rsidR="002E1392" w:rsidRPr="00E455A4">
          <w:rPr>
            <w:rFonts w:ascii="Courier New" w:hAnsi="Courier New" w:cs="Courier New"/>
          </w:rPr>
          <w:t xml:space="preserve"> </w:t>
        </w:r>
      </w:ins>
      <w:r w:rsidRPr="00E455A4">
        <w:rPr>
          <w:rFonts w:ascii="Courier New" w:hAnsi="Courier New" w:cs="Courier New"/>
        </w:rPr>
        <w:t>of the</w:t>
      </w:r>
    </w:p>
    <w:p w14:paraId="696DDFB2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packet's egress port, including timestamp (</w:t>
      </w:r>
      <w:proofErr w:type="spellStart"/>
      <w:r w:rsidRPr="00E455A4">
        <w:rPr>
          <w:rFonts w:ascii="Courier New" w:hAnsi="Courier New" w:cs="Courier New"/>
        </w:rPr>
        <w:t>ts</w:t>
      </w:r>
      <w:proofErr w:type="spellEnd"/>
      <w:r w:rsidRPr="00E455A4">
        <w:rPr>
          <w:rFonts w:ascii="Courier New" w:hAnsi="Courier New" w:cs="Courier New"/>
        </w:rPr>
        <w:t>), queue length (</w:t>
      </w:r>
      <w:proofErr w:type="spellStart"/>
      <w:r w:rsidRPr="00E455A4">
        <w:rPr>
          <w:rFonts w:ascii="Courier New" w:hAnsi="Courier New" w:cs="Courier New"/>
        </w:rPr>
        <w:t>qLen</w:t>
      </w:r>
      <w:proofErr w:type="spellEnd"/>
      <w:r w:rsidRPr="00E455A4">
        <w:rPr>
          <w:rFonts w:ascii="Courier New" w:hAnsi="Courier New" w:cs="Courier New"/>
        </w:rPr>
        <w:t>),</w:t>
      </w:r>
    </w:p>
    <w:p w14:paraId="372BA5D4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Liu, et al.             Expires December 11, 2020            </w:t>
      </w:r>
      <w:proofErr w:type="gramStart"/>
      <w:r w:rsidRPr="00E455A4">
        <w:rPr>
          <w:rFonts w:ascii="Courier New" w:hAnsi="Courier New" w:cs="Courier New"/>
        </w:rPr>
        <w:t xml:space="preserve">   [</w:t>
      </w:r>
      <w:proofErr w:type="gramEnd"/>
      <w:r w:rsidRPr="00E455A4">
        <w:rPr>
          <w:rFonts w:ascii="Courier New" w:hAnsi="Courier New" w:cs="Courier New"/>
        </w:rPr>
        <w:t>Page 3]</w:t>
      </w:r>
    </w:p>
    <w:p w14:paraId="20857AA7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lastRenderedPageBreak/>
        <w:br w:type="page"/>
      </w:r>
    </w:p>
    <w:p w14:paraId="3BBF1AD5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lastRenderedPageBreak/>
        <w:t>Internet-Draft                   HPCC++                        June 2020</w:t>
      </w:r>
    </w:p>
    <w:p w14:paraId="2D751FC4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</w:t>
      </w:r>
      <w:commentRangeStart w:id="45"/>
      <w:r w:rsidRPr="00E455A4">
        <w:rPr>
          <w:rFonts w:ascii="Courier New" w:hAnsi="Courier New" w:cs="Courier New"/>
        </w:rPr>
        <w:t>transmitted bytes (</w:t>
      </w:r>
      <w:proofErr w:type="spellStart"/>
      <w:r w:rsidRPr="00E455A4">
        <w:rPr>
          <w:rFonts w:ascii="Courier New" w:hAnsi="Courier New" w:cs="Courier New"/>
        </w:rPr>
        <w:t>txBytes</w:t>
      </w:r>
      <w:proofErr w:type="spellEnd"/>
      <w:r w:rsidRPr="00E455A4">
        <w:rPr>
          <w:rFonts w:ascii="Courier New" w:hAnsi="Courier New" w:cs="Courier New"/>
        </w:rPr>
        <w:t xml:space="preserve">), </w:t>
      </w:r>
      <w:commentRangeEnd w:id="45"/>
      <w:r w:rsidR="007A7AE9">
        <w:rPr>
          <w:rStyle w:val="CommentReference"/>
          <w:rFonts w:asciiTheme="minorHAnsi" w:hAnsiTheme="minorHAnsi"/>
        </w:rPr>
        <w:commentReference w:id="45"/>
      </w:r>
      <w:r w:rsidRPr="00E455A4">
        <w:rPr>
          <w:rFonts w:ascii="Courier New" w:hAnsi="Courier New" w:cs="Courier New"/>
        </w:rPr>
        <w:t>and the link bandwidth capacity (B).</w:t>
      </w:r>
    </w:p>
    <w:p w14:paraId="0751C812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When the receiver gets the packet, it </w:t>
      </w:r>
      <w:del w:id="46" w:author="Barak Gafni" w:date="2020-06-26T11:22:00Z">
        <w:r w:rsidRPr="00E455A4" w:rsidDel="009B5D52">
          <w:rPr>
            <w:rFonts w:ascii="Courier New" w:hAnsi="Courier New" w:cs="Courier New"/>
          </w:rPr>
          <w:delText xml:space="preserve">can </w:delText>
        </w:r>
      </w:del>
      <w:ins w:id="47" w:author="Barak Gafni" w:date="2020-06-26T11:23:00Z">
        <w:r w:rsidR="009B5D52">
          <w:rPr>
            <w:rFonts w:ascii="Courier New" w:hAnsi="Courier New" w:cs="Courier New"/>
          </w:rPr>
          <w:t>may</w:t>
        </w:r>
      </w:ins>
      <w:ins w:id="48" w:author="Barak Gafni" w:date="2020-06-26T11:22:00Z">
        <w:r w:rsidR="009B5D52" w:rsidRPr="00E455A4">
          <w:rPr>
            <w:rFonts w:ascii="Courier New" w:hAnsi="Courier New" w:cs="Courier New"/>
          </w:rPr>
          <w:t xml:space="preserve"> </w:t>
        </w:r>
      </w:ins>
      <w:r w:rsidRPr="00E455A4">
        <w:rPr>
          <w:rFonts w:ascii="Courier New" w:hAnsi="Courier New" w:cs="Courier New"/>
        </w:rPr>
        <w:t>cop</w:t>
      </w:r>
      <w:ins w:id="49" w:author="Barak Gafni" w:date="2020-06-26T11:22:00Z">
        <w:r w:rsidR="009B5D52">
          <w:rPr>
            <w:rFonts w:ascii="Courier New" w:hAnsi="Courier New" w:cs="Courier New"/>
          </w:rPr>
          <w:t>y</w:t>
        </w:r>
      </w:ins>
      <w:del w:id="50" w:author="Barak Gafni" w:date="2020-06-26T11:22:00Z">
        <w:r w:rsidRPr="00E455A4" w:rsidDel="009B5D52">
          <w:rPr>
            <w:rFonts w:ascii="Courier New" w:hAnsi="Courier New" w:cs="Courier New"/>
          </w:rPr>
          <w:delText>ies</w:delText>
        </w:r>
      </w:del>
      <w:r w:rsidRPr="00E455A4">
        <w:rPr>
          <w:rFonts w:ascii="Courier New" w:hAnsi="Courier New" w:cs="Courier New"/>
        </w:rPr>
        <w:t xml:space="preserve"> all the </w:t>
      </w:r>
      <w:del w:id="51" w:author="Barak Gafni" w:date="2020-06-26T11:22:00Z">
        <w:r w:rsidRPr="00E455A4" w:rsidDel="009B5D52">
          <w:rPr>
            <w:rFonts w:ascii="Courier New" w:hAnsi="Courier New" w:cs="Courier New"/>
          </w:rPr>
          <w:delText>meta-data</w:delText>
        </w:r>
      </w:del>
      <w:ins w:id="52" w:author="Barak Gafni" w:date="2020-06-26T11:22:00Z">
        <w:r w:rsidR="009B5D52">
          <w:rPr>
            <w:rFonts w:ascii="Courier New" w:hAnsi="Courier New" w:cs="Courier New"/>
          </w:rPr>
          <w:t>telemetry</w:t>
        </w:r>
      </w:ins>
    </w:p>
    <w:p w14:paraId="6775003A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recorded </w:t>
      </w:r>
      <w:ins w:id="53" w:author="Barak Gafni" w:date="2020-06-26T11:22:00Z">
        <w:r w:rsidR="009B5D52">
          <w:rPr>
            <w:rFonts w:ascii="Courier New" w:hAnsi="Courier New" w:cs="Courier New"/>
          </w:rPr>
          <w:t>received from the network</w:t>
        </w:r>
      </w:ins>
      <w:del w:id="54" w:author="Barak Gafni" w:date="2020-06-26T11:22:00Z">
        <w:r w:rsidRPr="00E455A4" w:rsidDel="009B5D52">
          <w:rPr>
            <w:rFonts w:ascii="Courier New" w:hAnsi="Courier New" w:cs="Courier New"/>
          </w:rPr>
          <w:delText>by the switches</w:delText>
        </w:r>
      </w:del>
      <w:r w:rsidRPr="00E455A4">
        <w:rPr>
          <w:rFonts w:ascii="Courier New" w:hAnsi="Courier New" w:cs="Courier New"/>
        </w:rPr>
        <w:t xml:space="preserve"> to the ACK message it sends back to the</w:t>
      </w:r>
    </w:p>
    <w:p w14:paraId="0E96A46D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sender, and then the sender decides how to adjust its flow rate each</w:t>
      </w:r>
    </w:p>
    <w:p w14:paraId="442EA23E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time it receives an ACK with network load information.</w:t>
      </w:r>
    </w:p>
    <w:p w14:paraId="4C130AA6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Alternatively, the receiver </w:t>
      </w:r>
      <w:del w:id="55" w:author="Barak Gafni" w:date="2020-06-26T11:23:00Z">
        <w:r w:rsidRPr="00E455A4" w:rsidDel="009B5D52">
          <w:rPr>
            <w:rFonts w:ascii="Courier New" w:hAnsi="Courier New" w:cs="Courier New"/>
          </w:rPr>
          <w:delText xml:space="preserve">can </w:delText>
        </w:r>
      </w:del>
      <w:ins w:id="56" w:author="Barak Gafni" w:date="2020-06-26T11:23:00Z">
        <w:r w:rsidR="009B5D52">
          <w:rPr>
            <w:rFonts w:ascii="Courier New" w:hAnsi="Courier New" w:cs="Courier New"/>
          </w:rPr>
          <w:t>may</w:t>
        </w:r>
        <w:r w:rsidR="009B5D52" w:rsidRPr="00E455A4">
          <w:rPr>
            <w:rFonts w:ascii="Courier New" w:hAnsi="Courier New" w:cs="Courier New"/>
          </w:rPr>
          <w:t xml:space="preserve"> </w:t>
        </w:r>
      </w:ins>
      <w:r w:rsidRPr="00E455A4">
        <w:rPr>
          <w:rFonts w:ascii="Courier New" w:hAnsi="Courier New" w:cs="Courier New"/>
        </w:rPr>
        <w:t>calculate the flow rate based on the</w:t>
      </w:r>
    </w:p>
    <w:p w14:paraId="118C7240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</w:t>
      </w:r>
      <w:del w:id="57" w:author="Barak Gafni" w:date="2020-06-26T11:23:00Z">
        <w:r w:rsidRPr="00E455A4" w:rsidDel="009B5D52">
          <w:rPr>
            <w:rFonts w:ascii="Courier New" w:hAnsi="Courier New" w:cs="Courier New"/>
          </w:rPr>
          <w:delText xml:space="preserve">INT </w:delText>
        </w:r>
      </w:del>
      <w:ins w:id="58" w:author="Barak Gafni" w:date="2020-06-26T11:23:00Z">
        <w:r w:rsidR="009B5D52">
          <w:rPr>
            <w:rFonts w:ascii="Courier New" w:hAnsi="Courier New" w:cs="Courier New"/>
          </w:rPr>
          <w:t>telemetry</w:t>
        </w:r>
        <w:r w:rsidR="009B5D52" w:rsidRPr="00E455A4">
          <w:rPr>
            <w:rFonts w:ascii="Courier New" w:hAnsi="Courier New" w:cs="Courier New"/>
          </w:rPr>
          <w:t xml:space="preserve"> </w:t>
        </w:r>
      </w:ins>
      <w:r w:rsidRPr="00E455A4">
        <w:rPr>
          <w:rFonts w:ascii="Courier New" w:hAnsi="Courier New" w:cs="Courier New"/>
        </w:rPr>
        <w:t>information and feedback the calculated rate back to the sender.</w:t>
      </w:r>
    </w:p>
    <w:p w14:paraId="5407C2F6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The no</w:t>
      </w:r>
      <w:ins w:id="59" w:author="Barak Gafni" w:date="2020-06-26T11:23:00Z">
        <w:r w:rsidR="009B5D52">
          <w:rPr>
            <w:rFonts w:ascii="Courier New" w:hAnsi="Courier New" w:cs="Courier New"/>
          </w:rPr>
          <w:t>ti</w:t>
        </w:r>
      </w:ins>
      <w:r w:rsidRPr="00E455A4">
        <w:rPr>
          <w:rFonts w:ascii="Courier New" w:hAnsi="Courier New" w:cs="Courier New"/>
        </w:rPr>
        <w:t>fication packets would include delayed ack information as well.</w:t>
      </w:r>
    </w:p>
    <w:p w14:paraId="48CF3CAC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Note that there also exist network nodes along the reverse</w:t>
      </w:r>
    </w:p>
    <w:p w14:paraId="51575C23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(potentially uncongested) path that the RTCP feedback reports</w:t>
      </w:r>
    </w:p>
    <w:p w14:paraId="1F7699C3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traverse.  Those network nodes are not shown in the figure for sake</w:t>
      </w:r>
    </w:p>
    <w:p w14:paraId="23F588A9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of brevity.</w:t>
      </w:r>
    </w:p>
    <w:p w14:paraId="1D88856D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+---------</w:t>
      </w:r>
      <w:proofErr w:type="gramStart"/>
      <w:r w:rsidRPr="00E455A4">
        <w:rPr>
          <w:rFonts w:ascii="Courier New" w:hAnsi="Courier New" w:cs="Courier New"/>
        </w:rPr>
        <w:t>+  pkt</w:t>
      </w:r>
      <w:proofErr w:type="gramEnd"/>
      <w:r w:rsidRPr="00E455A4">
        <w:rPr>
          <w:rFonts w:ascii="Courier New" w:hAnsi="Courier New" w:cs="Courier New"/>
        </w:rPr>
        <w:t xml:space="preserve">  +-------+ </w:t>
      </w:r>
      <w:proofErr w:type="spellStart"/>
      <w:r w:rsidRPr="00E455A4">
        <w:rPr>
          <w:rFonts w:ascii="Courier New" w:hAnsi="Courier New" w:cs="Courier New"/>
        </w:rPr>
        <w:t>pkt+int</w:t>
      </w:r>
      <w:proofErr w:type="spellEnd"/>
      <w:r w:rsidRPr="00E455A4">
        <w:rPr>
          <w:rFonts w:ascii="Courier New" w:hAnsi="Courier New" w:cs="Courier New"/>
        </w:rPr>
        <w:t xml:space="preserve"> +-------+ </w:t>
      </w:r>
      <w:proofErr w:type="spellStart"/>
      <w:r w:rsidRPr="00E455A4">
        <w:rPr>
          <w:rFonts w:ascii="Courier New" w:hAnsi="Courier New" w:cs="Courier New"/>
        </w:rPr>
        <w:t>pkt+int</w:t>
      </w:r>
      <w:proofErr w:type="spellEnd"/>
      <w:r w:rsidRPr="00E455A4">
        <w:rPr>
          <w:rFonts w:ascii="Courier New" w:hAnsi="Courier New" w:cs="Courier New"/>
        </w:rPr>
        <w:t xml:space="preserve"> +----------+</w:t>
      </w:r>
    </w:p>
    <w:p w14:paraId="19736BC2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</w:t>
      </w:r>
      <w:proofErr w:type="gramStart"/>
      <w:r w:rsidRPr="00E455A4">
        <w:rPr>
          <w:rFonts w:ascii="Courier New" w:hAnsi="Courier New" w:cs="Courier New"/>
        </w:rPr>
        <w:t>|  Data</w:t>
      </w:r>
      <w:proofErr w:type="gramEnd"/>
      <w:r w:rsidRPr="00E455A4">
        <w:rPr>
          <w:rFonts w:ascii="Courier New" w:hAnsi="Courier New" w:cs="Courier New"/>
        </w:rPr>
        <w:t xml:space="preserve">   |------&gt;|       |--------&gt;|       |--------&gt;| Data     |</w:t>
      </w:r>
    </w:p>
    <w:p w14:paraId="7BF9BE0D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</w:t>
      </w:r>
      <w:proofErr w:type="gramStart"/>
      <w:r w:rsidRPr="00E455A4">
        <w:rPr>
          <w:rFonts w:ascii="Courier New" w:hAnsi="Courier New" w:cs="Courier New"/>
        </w:rPr>
        <w:t>|  Sender</w:t>
      </w:r>
      <w:proofErr w:type="gramEnd"/>
      <w:r w:rsidRPr="00E455A4">
        <w:rPr>
          <w:rFonts w:ascii="Courier New" w:hAnsi="Courier New" w:cs="Courier New"/>
        </w:rPr>
        <w:t xml:space="preserve"> |=======|</w:t>
      </w:r>
      <w:commentRangeStart w:id="60"/>
      <w:r w:rsidRPr="00E455A4">
        <w:rPr>
          <w:rFonts w:ascii="Courier New" w:hAnsi="Courier New" w:cs="Courier New"/>
        </w:rPr>
        <w:t>Switch1</w:t>
      </w:r>
      <w:commentRangeEnd w:id="60"/>
      <w:r w:rsidR="00CF6270">
        <w:rPr>
          <w:rStyle w:val="CommentReference"/>
          <w:rFonts w:asciiTheme="minorHAnsi" w:hAnsiTheme="minorHAnsi"/>
        </w:rPr>
        <w:commentReference w:id="60"/>
      </w:r>
      <w:r w:rsidRPr="00E455A4">
        <w:rPr>
          <w:rFonts w:ascii="Courier New" w:hAnsi="Courier New" w:cs="Courier New"/>
        </w:rPr>
        <w:t>|=========|</w:t>
      </w:r>
      <w:commentRangeStart w:id="61"/>
      <w:r w:rsidRPr="00E455A4">
        <w:rPr>
          <w:rFonts w:ascii="Courier New" w:hAnsi="Courier New" w:cs="Courier New"/>
        </w:rPr>
        <w:t>Switch2</w:t>
      </w:r>
      <w:commentRangeEnd w:id="61"/>
      <w:r w:rsidR="00CF6270">
        <w:rPr>
          <w:rStyle w:val="CommentReference"/>
          <w:rFonts w:asciiTheme="minorHAnsi" w:hAnsiTheme="minorHAnsi"/>
        </w:rPr>
        <w:commentReference w:id="61"/>
      </w:r>
      <w:r w:rsidRPr="00E455A4">
        <w:rPr>
          <w:rFonts w:ascii="Courier New" w:hAnsi="Courier New" w:cs="Courier New"/>
        </w:rPr>
        <w:t>|=========| Receiver |</w:t>
      </w:r>
    </w:p>
    <w:p w14:paraId="00E7E82B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+---------+ </w:t>
      </w:r>
      <w:ins w:id="62" w:author="Barak Gafni" w:date="2020-06-26T11:24:00Z">
        <w:r w:rsidR="004D3CAF">
          <w:rPr>
            <w:rFonts w:ascii="Courier New" w:hAnsi="Courier New" w:cs="Courier New"/>
          </w:rPr>
          <w:t>link-0</w:t>
        </w:r>
      </w:ins>
      <w:del w:id="63" w:author="Barak Gafni" w:date="2020-06-26T11:24:00Z">
        <w:r w:rsidRPr="00E455A4" w:rsidDel="004D3CAF">
          <w:rPr>
            <w:rFonts w:ascii="Courier New" w:hAnsi="Courier New" w:cs="Courier New"/>
          </w:rPr>
          <w:delText xml:space="preserve">     </w:delText>
        </w:r>
      </w:del>
      <w:r w:rsidRPr="00E455A4">
        <w:rPr>
          <w:rFonts w:ascii="Courier New" w:hAnsi="Courier New" w:cs="Courier New"/>
        </w:rPr>
        <w:t xml:space="preserve"> +-------</w:t>
      </w:r>
      <w:proofErr w:type="gramStart"/>
      <w:r w:rsidRPr="00E455A4">
        <w:rPr>
          <w:rFonts w:ascii="Courier New" w:hAnsi="Courier New" w:cs="Courier New"/>
        </w:rPr>
        <w:t>+  Link</w:t>
      </w:r>
      <w:proofErr w:type="gramEnd"/>
      <w:r w:rsidRPr="00E455A4">
        <w:rPr>
          <w:rFonts w:ascii="Courier New" w:hAnsi="Courier New" w:cs="Courier New"/>
        </w:rPr>
        <w:t>-1 +-------+  Link-2 +----------+</w:t>
      </w:r>
    </w:p>
    <w:p w14:paraId="5BC26467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   /|\                                                      |</w:t>
      </w:r>
    </w:p>
    <w:p w14:paraId="4B92B8C2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    |                                                       |</w:t>
      </w:r>
    </w:p>
    <w:p w14:paraId="56C6BAA6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    +-------------------------------------------------------+</w:t>
      </w:r>
    </w:p>
    <w:p w14:paraId="20F359C8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                    Notification Packets/ACKs</w:t>
      </w:r>
    </w:p>
    <w:p w14:paraId="32C82194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                   Figure 1: System Overview</w:t>
      </w:r>
    </w:p>
    <w:p w14:paraId="42BCEF07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</w:t>
      </w:r>
      <w:proofErr w:type="gramStart"/>
      <w:r w:rsidRPr="00E455A4">
        <w:rPr>
          <w:rFonts w:ascii="Courier New" w:hAnsi="Courier New" w:cs="Courier New"/>
        </w:rPr>
        <w:t xml:space="preserve">o  </w:t>
      </w:r>
      <w:commentRangeStart w:id="64"/>
      <w:r w:rsidRPr="00E455A4">
        <w:rPr>
          <w:rFonts w:ascii="Courier New" w:hAnsi="Courier New" w:cs="Courier New"/>
        </w:rPr>
        <w:t>Data</w:t>
      </w:r>
      <w:proofErr w:type="gramEnd"/>
      <w:r w:rsidRPr="00E455A4">
        <w:rPr>
          <w:rFonts w:ascii="Courier New" w:hAnsi="Courier New" w:cs="Courier New"/>
        </w:rPr>
        <w:t xml:space="preserve"> sender</w:t>
      </w:r>
      <w:commentRangeEnd w:id="64"/>
      <w:r w:rsidR="00BF68AF">
        <w:rPr>
          <w:rStyle w:val="CommentReference"/>
          <w:rFonts w:asciiTheme="minorHAnsi" w:hAnsiTheme="minorHAnsi"/>
        </w:rPr>
        <w:commentReference w:id="64"/>
      </w:r>
      <w:r w:rsidRPr="00E455A4">
        <w:rPr>
          <w:rFonts w:ascii="Courier New" w:hAnsi="Courier New" w:cs="Courier New"/>
        </w:rPr>
        <w:t>: responsible for controlling inflight bytes.  HPCC++</w:t>
      </w:r>
    </w:p>
    <w:p w14:paraId="652AA539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is a window-based CC scheme that controls the number of inflight</w:t>
      </w:r>
    </w:p>
    <w:p w14:paraId="30117910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bytes.  The inflight bytes mean the amount of data that have been</w:t>
      </w:r>
    </w:p>
    <w:p w14:paraId="295E303C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sent, but not acknowledged at the sender yet.  Controlling</w:t>
      </w:r>
    </w:p>
    <w:p w14:paraId="1D6D23F9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inflight bytes </w:t>
      </w:r>
      <w:proofErr w:type="gramStart"/>
      <w:r w:rsidRPr="00E455A4">
        <w:rPr>
          <w:rFonts w:ascii="Courier New" w:hAnsi="Courier New" w:cs="Courier New"/>
        </w:rPr>
        <w:t>has</w:t>
      </w:r>
      <w:proofErr w:type="gramEnd"/>
      <w:r w:rsidRPr="00E455A4">
        <w:rPr>
          <w:rFonts w:ascii="Courier New" w:hAnsi="Courier New" w:cs="Courier New"/>
        </w:rPr>
        <w:t xml:space="preserve"> an important advantage compared to controlling</w:t>
      </w:r>
    </w:p>
    <w:p w14:paraId="7F09C771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rates.  In the absence of congestion, the inflight bytes and rate</w:t>
      </w:r>
    </w:p>
    <w:p w14:paraId="35353EE6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are interchangeable with equation inflight = rate * T where T is</w:t>
      </w:r>
    </w:p>
    <w:p w14:paraId="56BAD957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the base propagation RTT.  The rate can be calculated locally or</w:t>
      </w:r>
    </w:p>
    <w:p w14:paraId="5930CC00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obtained from the notification packet.</w:t>
      </w:r>
    </w:p>
    <w:p w14:paraId="400EFD55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</w:t>
      </w:r>
      <w:proofErr w:type="gramStart"/>
      <w:r w:rsidRPr="00E455A4">
        <w:rPr>
          <w:rFonts w:ascii="Courier New" w:hAnsi="Courier New" w:cs="Courier New"/>
        </w:rPr>
        <w:t>o  Network</w:t>
      </w:r>
      <w:proofErr w:type="gramEnd"/>
      <w:r w:rsidRPr="00E455A4">
        <w:rPr>
          <w:rFonts w:ascii="Courier New" w:hAnsi="Courier New" w:cs="Courier New"/>
        </w:rPr>
        <w:t xml:space="preserve"> nodes: responsible of inserting the </w:t>
      </w:r>
      <w:del w:id="65" w:author="Barak Gafni" w:date="2020-06-26T11:25:00Z">
        <w:r w:rsidRPr="00E455A4" w:rsidDel="004D3CAF">
          <w:rPr>
            <w:rFonts w:ascii="Courier New" w:hAnsi="Courier New" w:cs="Courier New"/>
          </w:rPr>
          <w:delText xml:space="preserve">INT </w:delText>
        </w:r>
      </w:del>
      <w:ins w:id="66" w:author="Barak Gafni" w:date="2020-06-26T11:25:00Z">
        <w:r w:rsidR="004D3CAF">
          <w:rPr>
            <w:rFonts w:ascii="Courier New" w:hAnsi="Courier New" w:cs="Courier New"/>
          </w:rPr>
          <w:t>telemetry</w:t>
        </w:r>
        <w:r w:rsidR="004D3CAF" w:rsidRPr="00E455A4">
          <w:rPr>
            <w:rFonts w:ascii="Courier New" w:hAnsi="Courier New" w:cs="Courier New"/>
          </w:rPr>
          <w:t xml:space="preserve"> </w:t>
        </w:r>
      </w:ins>
      <w:r w:rsidRPr="00E455A4">
        <w:rPr>
          <w:rFonts w:ascii="Courier New" w:hAnsi="Courier New" w:cs="Courier New"/>
        </w:rPr>
        <w:t xml:space="preserve">information to </w:t>
      </w:r>
      <w:del w:id="67" w:author="Barak Gafni" w:date="2020-06-26T11:25:00Z">
        <w:r w:rsidRPr="00E455A4" w:rsidDel="00433A73">
          <w:rPr>
            <w:rFonts w:ascii="Courier New" w:hAnsi="Courier New" w:cs="Courier New"/>
          </w:rPr>
          <w:delText>the</w:delText>
        </w:r>
      </w:del>
      <w:ins w:id="68" w:author="Barak Gafni" w:date="2020-06-26T11:25:00Z">
        <w:r w:rsidR="00433A73">
          <w:rPr>
            <w:rFonts w:ascii="Courier New" w:hAnsi="Courier New" w:cs="Courier New"/>
          </w:rPr>
          <w:t>a</w:t>
        </w:r>
      </w:ins>
    </w:p>
    <w:p w14:paraId="1A197DD9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data packet.  The </w:t>
      </w:r>
      <w:del w:id="69" w:author="Barak Gafni" w:date="2020-06-26T11:25:00Z">
        <w:r w:rsidRPr="00E455A4" w:rsidDel="00433A73">
          <w:rPr>
            <w:rFonts w:ascii="Courier New" w:hAnsi="Courier New" w:cs="Courier New"/>
          </w:rPr>
          <w:delText xml:space="preserve">INT </w:delText>
        </w:r>
      </w:del>
      <w:ins w:id="70" w:author="Barak Gafni" w:date="2020-06-26T11:25:00Z">
        <w:r w:rsidR="00433A73">
          <w:rPr>
            <w:rFonts w:ascii="Courier New" w:hAnsi="Courier New" w:cs="Courier New"/>
          </w:rPr>
          <w:t>telemetry</w:t>
        </w:r>
        <w:r w:rsidR="00433A73" w:rsidRPr="00E455A4">
          <w:rPr>
            <w:rFonts w:ascii="Courier New" w:hAnsi="Courier New" w:cs="Courier New"/>
          </w:rPr>
          <w:t xml:space="preserve"> </w:t>
        </w:r>
      </w:ins>
      <w:r w:rsidRPr="00E455A4">
        <w:rPr>
          <w:rFonts w:ascii="Courier New" w:hAnsi="Courier New" w:cs="Courier New"/>
        </w:rPr>
        <w:t xml:space="preserve">information reports the current </w:t>
      </w:r>
      <w:del w:id="71" w:author="Barak Gafni" w:date="2020-06-26T11:25:00Z">
        <w:r w:rsidRPr="00E455A4" w:rsidDel="00433A73">
          <w:rPr>
            <w:rFonts w:ascii="Courier New" w:hAnsi="Courier New" w:cs="Courier New"/>
          </w:rPr>
          <w:delText xml:space="preserve">load </w:delText>
        </w:r>
      </w:del>
      <w:ins w:id="72" w:author="Barak Gafni" w:date="2020-06-26T11:25:00Z">
        <w:r w:rsidR="00433A73">
          <w:rPr>
            <w:rFonts w:ascii="Courier New" w:hAnsi="Courier New" w:cs="Courier New"/>
          </w:rPr>
          <w:t>state</w:t>
        </w:r>
        <w:r w:rsidR="00433A73" w:rsidRPr="00E455A4">
          <w:rPr>
            <w:rFonts w:ascii="Courier New" w:hAnsi="Courier New" w:cs="Courier New"/>
          </w:rPr>
          <w:t xml:space="preserve"> </w:t>
        </w:r>
      </w:ins>
      <w:r w:rsidRPr="00E455A4">
        <w:rPr>
          <w:rFonts w:ascii="Courier New" w:hAnsi="Courier New" w:cs="Courier New"/>
        </w:rPr>
        <w:t>of the</w:t>
      </w:r>
    </w:p>
    <w:p w14:paraId="5EFDAABF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packet's egress port, including </w:t>
      </w:r>
      <w:commentRangeStart w:id="73"/>
      <w:r w:rsidRPr="00E455A4">
        <w:rPr>
          <w:rFonts w:ascii="Courier New" w:hAnsi="Courier New" w:cs="Courier New"/>
        </w:rPr>
        <w:t>timestamp (</w:t>
      </w:r>
      <w:proofErr w:type="spellStart"/>
      <w:r w:rsidRPr="00E455A4">
        <w:rPr>
          <w:rFonts w:ascii="Courier New" w:hAnsi="Courier New" w:cs="Courier New"/>
        </w:rPr>
        <w:t>ts</w:t>
      </w:r>
      <w:proofErr w:type="spellEnd"/>
      <w:r w:rsidRPr="00E455A4">
        <w:rPr>
          <w:rFonts w:ascii="Courier New" w:hAnsi="Courier New" w:cs="Courier New"/>
        </w:rPr>
        <w:t>), queue length</w:t>
      </w:r>
    </w:p>
    <w:p w14:paraId="448C5513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(</w:t>
      </w:r>
      <w:proofErr w:type="spellStart"/>
      <w:r w:rsidRPr="00E455A4">
        <w:rPr>
          <w:rFonts w:ascii="Courier New" w:hAnsi="Courier New" w:cs="Courier New"/>
        </w:rPr>
        <w:t>qLen</w:t>
      </w:r>
      <w:proofErr w:type="spellEnd"/>
      <w:r w:rsidRPr="00E455A4">
        <w:rPr>
          <w:rFonts w:ascii="Courier New" w:hAnsi="Courier New" w:cs="Courier New"/>
        </w:rPr>
        <w:t>), transmitted bytes (</w:t>
      </w:r>
      <w:proofErr w:type="spellStart"/>
      <w:r w:rsidRPr="00E455A4">
        <w:rPr>
          <w:rFonts w:ascii="Courier New" w:hAnsi="Courier New" w:cs="Courier New"/>
        </w:rPr>
        <w:t>txBytes</w:t>
      </w:r>
      <w:proofErr w:type="spellEnd"/>
      <w:r w:rsidRPr="00E455A4">
        <w:rPr>
          <w:rFonts w:ascii="Courier New" w:hAnsi="Courier New" w:cs="Courier New"/>
        </w:rPr>
        <w:t>), and the link bandwidth</w:t>
      </w:r>
    </w:p>
    <w:p w14:paraId="56A8A520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capacity (B).  </w:t>
      </w:r>
      <w:commentRangeEnd w:id="73"/>
      <w:r w:rsidR="00433A73">
        <w:rPr>
          <w:rStyle w:val="CommentReference"/>
          <w:rFonts w:asciiTheme="minorHAnsi" w:hAnsiTheme="minorHAnsi"/>
        </w:rPr>
        <w:commentReference w:id="73"/>
      </w:r>
      <w:r w:rsidRPr="00E455A4">
        <w:rPr>
          <w:rFonts w:ascii="Courier New" w:hAnsi="Courier New" w:cs="Courier New"/>
        </w:rPr>
        <w:t xml:space="preserve">Note that the </w:t>
      </w:r>
      <w:del w:id="74" w:author="Barak Gafni" w:date="2020-06-26T11:26:00Z">
        <w:r w:rsidRPr="00E455A4" w:rsidDel="00433A73">
          <w:rPr>
            <w:rFonts w:ascii="Courier New" w:hAnsi="Courier New" w:cs="Courier New"/>
          </w:rPr>
          <w:delText xml:space="preserve">INT </w:delText>
        </w:r>
      </w:del>
      <w:ins w:id="75" w:author="Barak Gafni" w:date="2020-06-26T11:26:00Z">
        <w:r w:rsidR="00433A73">
          <w:rPr>
            <w:rFonts w:ascii="Courier New" w:hAnsi="Courier New" w:cs="Courier New"/>
          </w:rPr>
          <w:t>telemetry</w:t>
        </w:r>
        <w:r w:rsidR="00433A73" w:rsidRPr="00E455A4">
          <w:rPr>
            <w:rFonts w:ascii="Courier New" w:hAnsi="Courier New" w:cs="Courier New"/>
          </w:rPr>
          <w:t xml:space="preserve"> </w:t>
        </w:r>
      </w:ins>
      <w:r w:rsidRPr="00E455A4">
        <w:rPr>
          <w:rFonts w:ascii="Courier New" w:hAnsi="Courier New" w:cs="Courier New"/>
        </w:rPr>
        <w:t>information can be nested with</w:t>
      </w:r>
    </w:p>
    <w:p w14:paraId="35D5C9B0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each network node adds its own information or </w:t>
      </w:r>
      <w:del w:id="76" w:author="Barak Gafni" w:date="2020-06-26T11:27:00Z">
        <w:r w:rsidRPr="00E455A4" w:rsidDel="00374E4F">
          <w:rPr>
            <w:rFonts w:ascii="Courier New" w:hAnsi="Courier New" w:cs="Courier New"/>
          </w:rPr>
          <w:delText xml:space="preserve">more capable </w:delText>
        </w:r>
      </w:del>
      <w:r w:rsidRPr="00E455A4">
        <w:rPr>
          <w:rFonts w:ascii="Courier New" w:hAnsi="Courier New" w:cs="Courier New"/>
        </w:rPr>
        <w:t>network</w:t>
      </w:r>
    </w:p>
    <w:p w14:paraId="65A73D5A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nodes may compare </w:t>
      </w:r>
      <w:del w:id="77" w:author="Barak Gafni" w:date="2020-06-26T11:27:00Z">
        <w:r w:rsidRPr="00E455A4" w:rsidDel="00374E4F">
          <w:rPr>
            <w:rFonts w:ascii="Courier New" w:hAnsi="Courier New" w:cs="Courier New"/>
          </w:rPr>
          <w:delText xml:space="preserve">its </w:delText>
        </w:r>
      </w:del>
      <w:ins w:id="78" w:author="Barak Gafni" w:date="2020-06-26T11:27:00Z">
        <w:r w:rsidR="00374E4F">
          <w:rPr>
            <w:rFonts w:ascii="Courier New" w:hAnsi="Courier New" w:cs="Courier New"/>
          </w:rPr>
          <w:t>their</w:t>
        </w:r>
        <w:r w:rsidR="00374E4F" w:rsidRPr="00E455A4">
          <w:rPr>
            <w:rFonts w:ascii="Courier New" w:hAnsi="Courier New" w:cs="Courier New"/>
          </w:rPr>
          <w:t xml:space="preserve"> </w:t>
        </w:r>
        <w:r w:rsidR="00374E4F">
          <w:rPr>
            <w:rFonts w:ascii="Courier New" w:hAnsi="Courier New" w:cs="Courier New"/>
          </w:rPr>
          <w:t xml:space="preserve">own </w:t>
        </w:r>
      </w:ins>
      <w:del w:id="79" w:author="Barak Gafni" w:date="2020-06-26T11:27:00Z">
        <w:r w:rsidRPr="00E455A4" w:rsidDel="00374E4F">
          <w:rPr>
            <w:rFonts w:ascii="Courier New" w:hAnsi="Courier New" w:cs="Courier New"/>
          </w:rPr>
          <w:delText xml:space="preserve">INT </w:delText>
        </w:r>
      </w:del>
      <w:ins w:id="80" w:author="Barak Gafni" w:date="2020-06-26T11:27:00Z">
        <w:r w:rsidR="00374E4F">
          <w:rPr>
            <w:rFonts w:ascii="Courier New" w:hAnsi="Courier New" w:cs="Courier New"/>
          </w:rPr>
          <w:t>telemetry</w:t>
        </w:r>
        <w:r w:rsidR="00374E4F" w:rsidRPr="00E455A4">
          <w:rPr>
            <w:rFonts w:ascii="Courier New" w:hAnsi="Courier New" w:cs="Courier New"/>
          </w:rPr>
          <w:t xml:space="preserve"> </w:t>
        </w:r>
      </w:ins>
      <w:r w:rsidRPr="00E455A4">
        <w:rPr>
          <w:rFonts w:ascii="Courier New" w:hAnsi="Courier New" w:cs="Courier New"/>
        </w:rPr>
        <w:t>information against the one</w:t>
      </w:r>
      <w:ins w:id="81" w:author="Barak Gafni" w:date="2020-06-26T11:27:00Z">
        <w:r w:rsidR="00374E4F">
          <w:rPr>
            <w:rFonts w:ascii="Courier New" w:hAnsi="Courier New" w:cs="Courier New"/>
          </w:rPr>
          <w:t>(s)</w:t>
        </w:r>
      </w:ins>
      <w:r w:rsidRPr="00E455A4">
        <w:rPr>
          <w:rFonts w:ascii="Courier New" w:hAnsi="Courier New" w:cs="Courier New"/>
        </w:rPr>
        <w:t xml:space="preserve"> in the</w:t>
      </w:r>
    </w:p>
    <w:p w14:paraId="5BE98C6C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packet header.  </w:t>
      </w:r>
      <w:commentRangeStart w:id="82"/>
      <w:r w:rsidRPr="00E455A4">
        <w:rPr>
          <w:rFonts w:ascii="Courier New" w:hAnsi="Courier New" w:cs="Courier New"/>
        </w:rPr>
        <w:t>If its congestion is more severe, the node may</w:t>
      </w:r>
    </w:p>
    <w:p w14:paraId="29BCE633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replace the packet's INT information with its own.</w:t>
      </w:r>
      <w:commentRangeEnd w:id="82"/>
      <w:r w:rsidR="004F7A74">
        <w:rPr>
          <w:rStyle w:val="CommentReference"/>
          <w:rFonts w:asciiTheme="minorHAnsi" w:hAnsiTheme="minorHAnsi"/>
        </w:rPr>
        <w:commentReference w:id="82"/>
      </w:r>
    </w:p>
    <w:p w14:paraId="4E90A427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Liu, et al.             Expires December 11, 2020            </w:t>
      </w:r>
      <w:proofErr w:type="gramStart"/>
      <w:r w:rsidRPr="00E455A4">
        <w:rPr>
          <w:rFonts w:ascii="Courier New" w:hAnsi="Courier New" w:cs="Courier New"/>
        </w:rPr>
        <w:t xml:space="preserve">   [</w:t>
      </w:r>
      <w:proofErr w:type="gramEnd"/>
      <w:r w:rsidRPr="00E455A4">
        <w:rPr>
          <w:rFonts w:ascii="Courier New" w:hAnsi="Courier New" w:cs="Courier New"/>
        </w:rPr>
        <w:t>Page 4]</w:t>
      </w:r>
    </w:p>
    <w:p w14:paraId="1DF64004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br w:type="page"/>
      </w:r>
    </w:p>
    <w:p w14:paraId="0B0296BF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lastRenderedPageBreak/>
        <w:t>Internet-Draft                   HPCC++                        June 2020</w:t>
      </w:r>
    </w:p>
    <w:p w14:paraId="7D5DE730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</w:t>
      </w:r>
      <w:proofErr w:type="gramStart"/>
      <w:r w:rsidRPr="00E455A4">
        <w:rPr>
          <w:rFonts w:ascii="Courier New" w:hAnsi="Courier New" w:cs="Courier New"/>
        </w:rPr>
        <w:t>o  Data</w:t>
      </w:r>
      <w:proofErr w:type="gramEnd"/>
      <w:r w:rsidRPr="00E455A4">
        <w:rPr>
          <w:rFonts w:ascii="Courier New" w:hAnsi="Courier New" w:cs="Courier New"/>
        </w:rPr>
        <w:t xml:space="preserve"> receiver: responsible for either reflecting back the </w:t>
      </w:r>
      <w:del w:id="83" w:author="Barak Gafni" w:date="2020-06-26T11:28:00Z">
        <w:r w:rsidRPr="00E455A4" w:rsidDel="00F53FA5">
          <w:rPr>
            <w:rFonts w:ascii="Courier New" w:hAnsi="Courier New" w:cs="Courier New"/>
          </w:rPr>
          <w:delText>INT</w:delText>
        </w:r>
      </w:del>
      <w:ins w:id="84" w:author="Barak Gafni" w:date="2020-06-26T11:28:00Z">
        <w:r w:rsidR="00F53FA5">
          <w:rPr>
            <w:rFonts w:ascii="Courier New" w:hAnsi="Courier New" w:cs="Courier New"/>
          </w:rPr>
          <w:t>telemetry</w:t>
        </w:r>
      </w:ins>
    </w:p>
    <w:p w14:paraId="167B196C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information in the data packet </w:t>
      </w:r>
      <w:del w:id="85" w:author="Barak Gafni" w:date="2020-06-26T11:28:00Z">
        <w:r w:rsidRPr="00E455A4" w:rsidDel="00F53FA5">
          <w:rPr>
            <w:rFonts w:ascii="Courier New" w:hAnsi="Courier New" w:cs="Courier New"/>
          </w:rPr>
          <w:delText xml:space="preserve">using ACKs </w:delText>
        </w:r>
      </w:del>
      <w:r w:rsidRPr="00E455A4">
        <w:rPr>
          <w:rFonts w:ascii="Courier New" w:hAnsi="Courier New" w:cs="Courier New"/>
        </w:rPr>
        <w:t>or calculating the</w:t>
      </w:r>
    </w:p>
    <w:p w14:paraId="0B8AF6D1" w14:textId="774A082A" w:rsidR="006F0835" w:rsidRPr="00E455A4" w:rsidDel="00F53FA5" w:rsidRDefault="003A6A0C" w:rsidP="00F53FA5">
      <w:pPr>
        <w:pStyle w:val="PlainText"/>
        <w:rPr>
          <w:del w:id="86" w:author="Barak Gafni" w:date="2020-06-26T11:28:00Z"/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proper flow rate based on</w:t>
      </w:r>
      <w:ins w:id="87" w:author="Barak Gafni" w:date="2020-06-26T11:28:00Z">
        <w:r w:rsidR="00F53FA5">
          <w:rPr>
            <w:rFonts w:ascii="Courier New" w:hAnsi="Courier New" w:cs="Courier New"/>
          </w:rPr>
          <w:t xml:space="preserve"> </w:t>
        </w:r>
      </w:ins>
      <w:ins w:id="88" w:author="Barak Gafni" w:date="2020-06-30T14:45:00Z">
        <w:r w:rsidR="00C90C7E">
          <w:rPr>
            <w:rFonts w:ascii="Courier New" w:hAnsi="Courier New" w:cs="Courier New"/>
          </w:rPr>
          <w:t>received</w:t>
        </w:r>
      </w:ins>
      <w:r w:rsidRPr="00E455A4">
        <w:rPr>
          <w:rFonts w:ascii="Courier New" w:hAnsi="Courier New" w:cs="Courier New"/>
        </w:rPr>
        <w:t xml:space="preserve"> network congestion </w:t>
      </w:r>
      <w:ins w:id="89" w:author="Barak Gafni" w:date="2020-06-26T11:28:00Z">
        <w:r w:rsidR="00F53FA5">
          <w:rPr>
            <w:rFonts w:ascii="Courier New" w:hAnsi="Courier New" w:cs="Courier New"/>
          </w:rPr>
          <w:t>telemetry</w:t>
        </w:r>
      </w:ins>
      <w:del w:id="90" w:author="Barak Gafni" w:date="2020-06-26T11:28:00Z">
        <w:r w:rsidRPr="00E455A4" w:rsidDel="00F53FA5">
          <w:rPr>
            <w:rFonts w:ascii="Courier New" w:hAnsi="Courier New" w:cs="Courier New"/>
          </w:rPr>
          <w:delText>information in INT</w:delText>
        </w:r>
      </w:del>
    </w:p>
    <w:p w14:paraId="6D2B5457" w14:textId="77777777" w:rsidR="006F0835" w:rsidRPr="00E455A4" w:rsidRDefault="003A6A0C" w:rsidP="007954E1">
      <w:pPr>
        <w:pStyle w:val="PlainText"/>
        <w:rPr>
          <w:rFonts w:ascii="Courier New" w:hAnsi="Courier New" w:cs="Courier New"/>
        </w:rPr>
      </w:pPr>
      <w:del w:id="91" w:author="Barak Gafni" w:date="2020-06-26T11:28:00Z">
        <w:r w:rsidRPr="00E455A4" w:rsidDel="00F53FA5">
          <w:rPr>
            <w:rFonts w:ascii="Courier New" w:hAnsi="Courier New" w:cs="Courier New"/>
          </w:rPr>
          <w:delText xml:space="preserve">      and</w:delText>
        </w:r>
      </w:del>
      <w:r w:rsidRPr="00E455A4">
        <w:rPr>
          <w:rFonts w:ascii="Courier New" w:hAnsi="Courier New" w:cs="Courier New"/>
        </w:rPr>
        <w:t xml:space="preserve"> sending notification packets back to the sender.</w:t>
      </w:r>
    </w:p>
    <w:p w14:paraId="324F7216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>4.  HPCC++ Algorithm</w:t>
      </w:r>
    </w:p>
    <w:p w14:paraId="2CD87FCC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HPCC++ is a window-based congestion control algorithm.  The key</w:t>
      </w:r>
    </w:p>
    <w:p w14:paraId="08AB8BBB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design choice of HPCC++ is to rely on </w:t>
      </w:r>
      <w:commentRangeStart w:id="92"/>
      <w:r w:rsidRPr="00E455A4">
        <w:rPr>
          <w:rFonts w:ascii="Courier New" w:hAnsi="Courier New" w:cs="Courier New"/>
        </w:rPr>
        <w:t xml:space="preserve">network nodes </w:t>
      </w:r>
      <w:commentRangeEnd w:id="92"/>
      <w:r w:rsidR="000A4A42">
        <w:rPr>
          <w:rStyle w:val="CommentReference"/>
          <w:rFonts w:asciiTheme="minorHAnsi" w:hAnsiTheme="minorHAnsi"/>
        </w:rPr>
        <w:commentReference w:id="92"/>
      </w:r>
      <w:r w:rsidRPr="00E455A4">
        <w:rPr>
          <w:rFonts w:ascii="Courier New" w:hAnsi="Courier New" w:cs="Courier New"/>
        </w:rPr>
        <w:t>to provide fine-</w:t>
      </w:r>
    </w:p>
    <w:p w14:paraId="2D8A675F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grained load information, such as queue size and accumulated </w:t>
      </w:r>
      <w:proofErr w:type="spellStart"/>
      <w:r w:rsidRPr="00E455A4">
        <w:rPr>
          <w:rFonts w:ascii="Courier New" w:hAnsi="Courier New" w:cs="Courier New"/>
        </w:rPr>
        <w:t>tx</w:t>
      </w:r>
      <w:proofErr w:type="spellEnd"/>
      <w:r w:rsidRPr="00E455A4">
        <w:rPr>
          <w:rFonts w:ascii="Courier New" w:hAnsi="Courier New" w:cs="Courier New"/>
        </w:rPr>
        <w:t>/</w:t>
      </w:r>
      <w:proofErr w:type="spellStart"/>
      <w:r w:rsidRPr="00E455A4">
        <w:rPr>
          <w:rFonts w:ascii="Courier New" w:hAnsi="Courier New" w:cs="Courier New"/>
        </w:rPr>
        <w:t>rx</w:t>
      </w:r>
      <w:proofErr w:type="spellEnd"/>
    </w:p>
    <w:p w14:paraId="31AC65A1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traffic to compute precise flow rates.  This has two major benefits:</w:t>
      </w:r>
    </w:p>
    <w:p w14:paraId="3DC39B38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(</w:t>
      </w:r>
      <w:proofErr w:type="spellStart"/>
      <w:r w:rsidRPr="00E455A4">
        <w:rPr>
          <w:rFonts w:ascii="Courier New" w:hAnsi="Courier New" w:cs="Courier New"/>
        </w:rPr>
        <w:t>i</w:t>
      </w:r>
      <w:proofErr w:type="spellEnd"/>
      <w:r w:rsidRPr="00E455A4">
        <w:rPr>
          <w:rFonts w:ascii="Courier New" w:hAnsi="Courier New" w:cs="Courier New"/>
        </w:rPr>
        <w:t>) HPCC++ can quickly converge to proper flow rates to highly</w:t>
      </w:r>
    </w:p>
    <w:p w14:paraId="142682FF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utilize bandwidth while avoiding congestion; and (ii) HPCC++ can</w:t>
      </w:r>
    </w:p>
    <w:p w14:paraId="247C2756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consistently maintain a close-to-zero queue for low latency.</w:t>
      </w:r>
    </w:p>
    <w:p w14:paraId="49FDD8A5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This section introduces the list of notations and describes the core</w:t>
      </w:r>
    </w:p>
    <w:p w14:paraId="2A6D19F2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congestion control algorithm.</w:t>
      </w:r>
    </w:p>
    <w:p w14:paraId="368910E3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>4.1.  Notations</w:t>
      </w:r>
    </w:p>
    <w:p w14:paraId="4359A23E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This section summarizes the list of variables and parameters used in</w:t>
      </w:r>
    </w:p>
    <w:p w14:paraId="60B1ECD4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the HPCC++ algorithm.  Figure 3 also includes the default values for</w:t>
      </w:r>
    </w:p>
    <w:p w14:paraId="24D765B9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choosing the algorithm parameters either to represent a typical</w:t>
      </w:r>
    </w:p>
    <w:p w14:paraId="7666227A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setting in practical applications or based on theoretical and</w:t>
      </w:r>
    </w:p>
    <w:p w14:paraId="47458BF8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simulation studies.</w:t>
      </w:r>
    </w:p>
    <w:p w14:paraId="5217876D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+--------------+-------------------------------------------------+</w:t>
      </w:r>
    </w:p>
    <w:p w14:paraId="6BB354BC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| Notation     | Variable Name                                   |</w:t>
      </w:r>
    </w:p>
    <w:p w14:paraId="59C69EF7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+--------------+-------------------------------------------------+</w:t>
      </w:r>
    </w:p>
    <w:p w14:paraId="33CD4E83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| </w:t>
      </w:r>
      <w:proofErr w:type="spellStart"/>
      <w:r w:rsidRPr="00E455A4">
        <w:rPr>
          <w:rFonts w:ascii="Courier New" w:hAnsi="Courier New" w:cs="Courier New"/>
        </w:rPr>
        <w:t>W_i</w:t>
      </w:r>
      <w:proofErr w:type="spellEnd"/>
      <w:r w:rsidRPr="00E455A4">
        <w:rPr>
          <w:rFonts w:ascii="Courier New" w:hAnsi="Courier New" w:cs="Courier New"/>
        </w:rPr>
        <w:t xml:space="preserve">          | Window for flow </w:t>
      </w:r>
      <w:proofErr w:type="spellStart"/>
      <w:r w:rsidRPr="00E455A4">
        <w:rPr>
          <w:rFonts w:ascii="Courier New" w:hAnsi="Courier New" w:cs="Courier New"/>
        </w:rPr>
        <w:t>i</w:t>
      </w:r>
      <w:proofErr w:type="spellEnd"/>
      <w:r w:rsidRPr="00E455A4">
        <w:rPr>
          <w:rFonts w:ascii="Courier New" w:hAnsi="Courier New" w:cs="Courier New"/>
        </w:rPr>
        <w:t xml:space="preserve">                               |</w:t>
      </w:r>
    </w:p>
    <w:p w14:paraId="6649B6D4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| </w:t>
      </w:r>
      <w:proofErr w:type="spellStart"/>
      <w:r w:rsidRPr="00E455A4">
        <w:rPr>
          <w:rFonts w:ascii="Courier New" w:hAnsi="Courier New" w:cs="Courier New"/>
        </w:rPr>
        <w:t>Wc_i</w:t>
      </w:r>
      <w:proofErr w:type="spellEnd"/>
      <w:r w:rsidRPr="00E455A4">
        <w:rPr>
          <w:rFonts w:ascii="Courier New" w:hAnsi="Courier New" w:cs="Courier New"/>
        </w:rPr>
        <w:t xml:space="preserve">         | Reference window for flow </w:t>
      </w:r>
      <w:proofErr w:type="spellStart"/>
      <w:r w:rsidRPr="00E455A4">
        <w:rPr>
          <w:rFonts w:ascii="Courier New" w:hAnsi="Courier New" w:cs="Courier New"/>
        </w:rPr>
        <w:t>i</w:t>
      </w:r>
      <w:proofErr w:type="spellEnd"/>
      <w:r w:rsidRPr="00E455A4">
        <w:rPr>
          <w:rFonts w:ascii="Courier New" w:hAnsi="Courier New" w:cs="Courier New"/>
        </w:rPr>
        <w:t xml:space="preserve">                     |</w:t>
      </w:r>
    </w:p>
    <w:p w14:paraId="34F7C88B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| </w:t>
      </w:r>
      <w:proofErr w:type="spellStart"/>
      <w:r w:rsidRPr="00E455A4">
        <w:rPr>
          <w:rFonts w:ascii="Courier New" w:hAnsi="Courier New" w:cs="Courier New"/>
        </w:rPr>
        <w:t>B_j</w:t>
      </w:r>
      <w:proofErr w:type="spellEnd"/>
      <w:r w:rsidRPr="00E455A4">
        <w:rPr>
          <w:rFonts w:ascii="Courier New" w:hAnsi="Courier New" w:cs="Courier New"/>
        </w:rPr>
        <w:t xml:space="preserve">          | Bandwidth for Link j                            |</w:t>
      </w:r>
    </w:p>
    <w:p w14:paraId="20D55B0F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| </w:t>
      </w:r>
      <w:proofErr w:type="spellStart"/>
      <w:r w:rsidRPr="00E455A4">
        <w:rPr>
          <w:rFonts w:ascii="Courier New" w:hAnsi="Courier New" w:cs="Courier New"/>
        </w:rPr>
        <w:t>I_j</w:t>
      </w:r>
      <w:proofErr w:type="spellEnd"/>
      <w:r w:rsidRPr="00E455A4">
        <w:rPr>
          <w:rFonts w:ascii="Courier New" w:hAnsi="Courier New" w:cs="Courier New"/>
        </w:rPr>
        <w:t xml:space="preserve">          | Estimated inflight bytes for Link j             |</w:t>
      </w:r>
    </w:p>
    <w:p w14:paraId="34130AC4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| </w:t>
      </w:r>
      <w:proofErr w:type="spellStart"/>
      <w:r w:rsidRPr="00E455A4">
        <w:rPr>
          <w:rFonts w:ascii="Courier New" w:hAnsi="Courier New" w:cs="Courier New"/>
        </w:rPr>
        <w:t>U_j</w:t>
      </w:r>
      <w:proofErr w:type="spellEnd"/>
      <w:r w:rsidRPr="00E455A4">
        <w:rPr>
          <w:rFonts w:ascii="Courier New" w:hAnsi="Courier New" w:cs="Courier New"/>
        </w:rPr>
        <w:t xml:space="preserve">          | Normalized inflight bytes for Link j            |</w:t>
      </w:r>
    </w:p>
    <w:p w14:paraId="5990E382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| </w:t>
      </w:r>
      <w:proofErr w:type="spellStart"/>
      <w:r w:rsidRPr="00E455A4">
        <w:rPr>
          <w:rFonts w:ascii="Courier New" w:hAnsi="Courier New" w:cs="Courier New"/>
        </w:rPr>
        <w:t>qlen</w:t>
      </w:r>
      <w:proofErr w:type="spellEnd"/>
      <w:r w:rsidRPr="00E455A4">
        <w:rPr>
          <w:rFonts w:ascii="Courier New" w:hAnsi="Courier New" w:cs="Courier New"/>
        </w:rPr>
        <w:t xml:space="preserve">         | INT information: link j queue length            |</w:t>
      </w:r>
    </w:p>
    <w:p w14:paraId="2674D80E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| </w:t>
      </w:r>
      <w:proofErr w:type="spellStart"/>
      <w:r w:rsidRPr="00E455A4">
        <w:rPr>
          <w:rFonts w:ascii="Courier New" w:hAnsi="Courier New" w:cs="Courier New"/>
        </w:rPr>
        <w:t>txRate</w:t>
      </w:r>
      <w:proofErr w:type="spellEnd"/>
      <w:r w:rsidRPr="00E455A4">
        <w:rPr>
          <w:rFonts w:ascii="Courier New" w:hAnsi="Courier New" w:cs="Courier New"/>
        </w:rPr>
        <w:t xml:space="preserve">       | INT information: link j output rate             |</w:t>
      </w:r>
    </w:p>
    <w:p w14:paraId="6B916527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| </w:t>
      </w:r>
      <w:proofErr w:type="spellStart"/>
      <w:r w:rsidRPr="00E455A4">
        <w:rPr>
          <w:rFonts w:ascii="Courier New" w:hAnsi="Courier New" w:cs="Courier New"/>
        </w:rPr>
        <w:t>ts</w:t>
      </w:r>
      <w:proofErr w:type="spellEnd"/>
      <w:r w:rsidRPr="00E455A4">
        <w:rPr>
          <w:rFonts w:ascii="Courier New" w:hAnsi="Courier New" w:cs="Courier New"/>
        </w:rPr>
        <w:t xml:space="preserve">           | INT information: timestamp                      |</w:t>
      </w:r>
    </w:p>
    <w:p w14:paraId="43E281BA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| </w:t>
      </w:r>
      <w:proofErr w:type="spellStart"/>
      <w:r w:rsidRPr="00E455A4">
        <w:rPr>
          <w:rFonts w:ascii="Courier New" w:hAnsi="Courier New" w:cs="Courier New"/>
        </w:rPr>
        <w:t>txBytes</w:t>
      </w:r>
      <w:proofErr w:type="spellEnd"/>
      <w:r w:rsidRPr="00E455A4">
        <w:rPr>
          <w:rFonts w:ascii="Courier New" w:hAnsi="Courier New" w:cs="Courier New"/>
        </w:rPr>
        <w:t xml:space="preserve">      | INT information: link j total transmitted bytes |</w:t>
      </w:r>
    </w:p>
    <w:p w14:paraId="6397A073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|              |                  associated with timestamp </w:t>
      </w:r>
      <w:proofErr w:type="spellStart"/>
      <w:r w:rsidRPr="00E455A4">
        <w:rPr>
          <w:rFonts w:ascii="Courier New" w:hAnsi="Courier New" w:cs="Courier New"/>
        </w:rPr>
        <w:t>ts</w:t>
      </w:r>
      <w:proofErr w:type="spellEnd"/>
      <w:r w:rsidRPr="00E455A4">
        <w:rPr>
          <w:rFonts w:ascii="Courier New" w:hAnsi="Courier New" w:cs="Courier New"/>
        </w:rPr>
        <w:t xml:space="preserve">   |</w:t>
      </w:r>
    </w:p>
    <w:p w14:paraId="4AF33A7D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+--------------+-------------------------------------------------+</w:t>
      </w:r>
    </w:p>
    <w:p w14:paraId="701797A9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                 Figure 2: List of variables.</w:t>
      </w:r>
    </w:p>
    <w:p w14:paraId="54222ED2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Liu, et al.             Expires December 11, 2020            </w:t>
      </w:r>
      <w:proofErr w:type="gramStart"/>
      <w:r w:rsidRPr="00E455A4">
        <w:rPr>
          <w:rFonts w:ascii="Courier New" w:hAnsi="Courier New" w:cs="Courier New"/>
        </w:rPr>
        <w:t xml:space="preserve">   [</w:t>
      </w:r>
      <w:proofErr w:type="gramEnd"/>
      <w:r w:rsidRPr="00E455A4">
        <w:rPr>
          <w:rFonts w:ascii="Courier New" w:hAnsi="Courier New" w:cs="Courier New"/>
        </w:rPr>
        <w:t>Page 5]</w:t>
      </w:r>
    </w:p>
    <w:p w14:paraId="3E6B1504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br w:type="page"/>
      </w:r>
    </w:p>
    <w:p w14:paraId="2D12156B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lastRenderedPageBreak/>
        <w:t>Internet-Draft                   HPCC++                        June 2020</w:t>
      </w:r>
    </w:p>
    <w:p w14:paraId="29CC70FB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+--------------+----------------------------------+----------------+</w:t>
      </w:r>
    </w:p>
    <w:p w14:paraId="23170F1F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| Notation     | Parameter Name                   | Default </w:t>
      </w:r>
      <w:proofErr w:type="gramStart"/>
      <w:r w:rsidRPr="00E455A4">
        <w:rPr>
          <w:rFonts w:ascii="Courier New" w:hAnsi="Courier New" w:cs="Courier New"/>
        </w:rPr>
        <w:t>Value  |</w:t>
      </w:r>
      <w:proofErr w:type="gramEnd"/>
    </w:p>
    <w:p w14:paraId="46ABEC1B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+--------------+----------------------------------+----------------+</w:t>
      </w:r>
    </w:p>
    <w:p w14:paraId="4C8DAB76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| T            | Known baseline RTT               |    5us         |</w:t>
      </w:r>
    </w:p>
    <w:p w14:paraId="71F7BE08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| eta          | Target link utilization          |    95%         |</w:t>
      </w:r>
    </w:p>
    <w:p w14:paraId="484235E3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| </w:t>
      </w:r>
      <w:proofErr w:type="spellStart"/>
      <w:r w:rsidRPr="00E455A4">
        <w:rPr>
          <w:rFonts w:ascii="Courier New" w:hAnsi="Courier New" w:cs="Courier New"/>
        </w:rPr>
        <w:t>maxStage</w:t>
      </w:r>
      <w:proofErr w:type="spellEnd"/>
      <w:r w:rsidRPr="00E455A4">
        <w:rPr>
          <w:rFonts w:ascii="Courier New" w:hAnsi="Courier New" w:cs="Courier New"/>
        </w:rPr>
        <w:t xml:space="preserve">     | Maximum stages for additive      |                |</w:t>
      </w:r>
    </w:p>
    <w:p w14:paraId="2F1A1E68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|              | increases                        |    5           |</w:t>
      </w:r>
    </w:p>
    <w:p w14:paraId="180D4690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| N            | Maximum number of flows          |    ...         |</w:t>
      </w:r>
    </w:p>
    <w:p w14:paraId="5058C06D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| </w:t>
      </w:r>
      <w:proofErr w:type="spellStart"/>
      <w:r w:rsidRPr="00E455A4">
        <w:rPr>
          <w:rFonts w:ascii="Courier New" w:hAnsi="Courier New" w:cs="Courier New"/>
        </w:rPr>
        <w:t>W_ai</w:t>
      </w:r>
      <w:proofErr w:type="spellEnd"/>
      <w:r w:rsidRPr="00E455A4">
        <w:rPr>
          <w:rFonts w:ascii="Courier New" w:hAnsi="Courier New" w:cs="Courier New"/>
        </w:rPr>
        <w:t xml:space="preserve">         | Additive increase amount         |    ...         |</w:t>
      </w:r>
    </w:p>
    <w:p w14:paraId="77DB05B0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+--------------+----------------------------------+----------------+</w:t>
      </w:r>
    </w:p>
    <w:p w14:paraId="287626F4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Figure 3: List of algorithm parameters and their default values.</w:t>
      </w:r>
    </w:p>
    <w:p w14:paraId="57C11569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>4.2.  Design Functions and Procedures</w:t>
      </w:r>
    </w:p>
    <w:p w14:paraId="255F54E2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The HPCC++ algorithm can be outlined as below:</w:t>
      </w:r>
    </w:p>
    <w:p w14:paraId="55481F9E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1:    Function </w:t>
      </w:r>
      <w:proofErr w:type="spellStart"/>
      <w:r w:rsidRPr="00E455A4">
        <w:rPr>
          <w:rFonts w:ascii="Courier New" w:hAnsi="Courier New" w:cs="Courier New"/>
        </w:rPr>
        <w:t>MeasureInflight</w:t>
      </w:r>
      <w:proofErr w:type="spellEnd"/>
      <w:r w:rsidRPr="00E455A4">
        <w:rPr>
          <w:rFonts w:ascii="Courier New" w:hAnsi="Courier New" w:cs="Courier New"/>
        </w:rPr>
        <w:t>(ack)</w:t>
      </w:r>
    </w:p>
    <w:p w14:paraId="4AF1CF1C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2:    u = 0;</w:t>
      </w:r>
    </w:p>
    <w:p w14:paraId="39A32F6D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3:    for each link </w:t>
      </w:r>
      <w:proofErr w:type="spellStart"/>
      <w:r w:rsidRPr="00E455A4">
        <w:rPr>
          <w:rFonts w:ascii="Courier New" w:hAnsi="Courier New" w:cs="Courier New"/>
        </w:rPr>
        <w:t>i</w:t>
      </w:r>
      <w:proofErr w:type="spellEnd"/>
      <w:r w:rsidRPr="00E455A4">
        <w:rPr>
          <w:rFonts w:ascii="Courier New" w:hAnsi="Courier New" w:cs="Courier New"/>
        </w:rPr>
        <w:t xml:space="preserve"> on the path do</w:t>
      </w:r>
    </w:p>
    <w:p w14:paraId="445F42A9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4:              </w:t>
      </w:r>
      <w:proofErr w:type="spellStart"/>
      <w:proofErr w:type="gramStart"/>
      <w:r w:rsidRPr="00E455A4">
        <w:rPr>
          <w:rFonts w:ascii="Courier New" w:hAnsi="Courier New" w:cs="Courier New"/>
        </w:rPr>
        <w:t>ack.L</w:t>
      </w:r>
      <w:proofErr w:type="spellEnd"/>
      <w:proofErr w:type="gramEnd"/>
      <w:r w:rsidRPr="00E455A4">
        <w:rPr>
          <w:rFonts w:ascii="Courier New" w:hAnsi="Courier New" w:cs="Courier New"/>
        </w:rPr>
        <w:t>[</w:t>
      </w:r>
      <w:proofErr w:type="spellStart"/>
      <w:r w:rsidRPr="00E455A4">
        <w:rPr>
          <w:rFonts w:ascii="Courier New" w:hAnsi="Courier New" w:cs="Courier New"/>
        </w:rPr>
        <w:t>i</w:t>
      </w:r>
      <w:proofErr w:type="spellEnd"/>
      <w:r w:rsidRPr="00E455A4">
        <w:rPr>
          <w:rFonts w:ascii="Courier New" w:hAnsi="Courier New" w:cs="Courier New"/>
        </w:rPr>
        <w:t>].</w:t>
      </w:r>
      <w:proofErr w:type="spellStart"/>
      <w:r w:rsidRPr="00E455A4">
        <w:rPr>
          <w:rFonts w:ascii="Courier New" w:hAnsi="Courier New" w:cs="Courier New"/>
        </w:rPr>
        <w:t>txBytes</w:t>
      </w:r>
      <w:proofErr w:type="spellEnd"/>
      <w:r w:rsidRPr="00E455A4">
        <w:rPr>
          <w:rFonts w:ascii="Courier New" w:hAnsi="Courier New" w:cs="Courier New"/>
        </w:rPr>
        <w:t>-L[</w:t>
      </w:r>
      <w:proofErr w:type="spellStart"/>
      <w:r w:rsidRPr="00E455A4">
        <w:rPr>
          <w:rFonts w:ascii="Courier New" w:hAnsi="Courier New" w:cs="Courier New"/>
        </w:rPr>
        <w:t>i</w:t>
      </w:r>
      <w:proofErr w:type="spellEnd"/>
      <w:r w:rsidRPr="00E455A4">
        <w:rPr>
          <w:rFonts w:ascii="Courier New" w:hAnsi="Courier New" w:cs="Courier New"/>
        </w:rPr>
        <w:t>].</w:t>
      </w:r>
      <w:proofErr w:type="spellStart"/>
      <w:r w:rsidRPr="00E455A4">
        <w:rPr>
          <w:rFonts w:ascii="Courier New" w:hAnsi="Courier New" w:cs="Courier New"/>
        </w:rPr>
        <w:t>txBytes</w:t>
      </w:r>
      <w:proofErr w:type="spellEnd"/>
    </w:p>
    <w:p w14:paraId="158D33F9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   </w:t>
      </w:r>
      <w:proofErr w:type="spellStart"/>
      <w:r w:rsidRPr="00E455A4">
        <w:rPr>
          <w:rFonts w:ascii="Courier New" w:hAnsi="Courier New" w:cs="Courier New"/>
        </w:rPr>
        <w:t>txRate</w:t>
      </w:r>
      <w:proofErr w:type="spellEnd"/>
      <w:r w:rsidRPr="00E455A4">
        <w:rPr>
          <w:rFonts w:ascii="Courier New" w:hAnsi="Courier New" w:cs="Courier New"/>
        </w:rPr>
        <w:t xml:space="preserve"> </w:t>
      </w:r>
      <w:proofErr w:type="gramStart"/>
      <w:r w:rsidRPr="00E455A4">
        <w:rPr>
          <w:rFonts w:ascii="Courier New" w:hAnsi="Courier New" w:cs="Courier New"/>
        </w:rPr>
        <w:t>=  -----------------------------</w:t>
      </w:r>
      <w:proofErr w:type="gramEnd"/>
      <w:r w:rsidRPr="00E455A4">
        <w:rPr>
          <w:rFonts w:ascii="Courier New" w:hAnsi="Courier New" w:cs="Courier New"/>
        </w:rPr>
        <w:t xml:space="preserve"> ;</w:t>
      </w:r>
    </w:p>
    <w:p w14:paraId="650FA47B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                 </w:t>
      </w:r>
      <w:proofErr w:type="spellStart"/>
      <w:proofErr w:type="gramStart"/>
      <w:r w:rsidRPr="00E455A4">
        <w:rPr>
          <w:rFonts w:ascii="Courier New" w:hAnsi="Courier New" w:cs="Courier New"/>
        </w:rPr>
        <w:t>ack.L</w:t>
      </w:r>
      <w:proofErr w:type="spellEnd"/>
      <w:proofErr w:type="gramEnd"/>
      <w:r w:rsidRPr="00E455A4">
        <w:rPr>
          <w:rFonts w:ascii="Courier New" w:hAnsi="Courier New" w:cs="Courier New"/>
        </w:rPr>
        <w:t>[</w:t>
      </w:r>
      <w:proofErr w:type="spellStart"/>
      <w:r w:rsidRPr="00E455A4">
        <w:rPr>
          <w:rFonts w:ascii="Courier New" w:hAnsi="Courier New" w:cs="Courier New"/>
        </w:rPr>
        <w:t>i</w:t>
      </w:r>
      <w:proofErr w:type="spellEnd"/>
      <w:r w:rsidRPr="00E455A4">
        <w:rPr>
          <w:rFonts w:ascii="Courier New" w:hAnsi="Courier New" w:cs="Courier New"/>
        </w:rPr>
        <w:t>].</w:t>
      </w:r>
      <w:proofErr w:type="spellStart"/>
      <w:r w:rsidRPr="00E455A4">
        <w:rPr>
          <w:rFonts w:ascii="Courier New" w:hAnsi="Courier New" w:cs="Courier New"/>
        </w:rPr>
        <w:t>ts</w:t>
      </w:r>
      <w:proofErr w:type="spellEnd"/>
      <w:r w:rsidRPr="00E455A4">
        <w:rPr>
          <w:rFonts w:ascii="Courier New" w:hAnsi="Courier New" w:cs="Courier New"/>
        </w:rPr>
        <w:t>-L[</w:t>
      </w:r>
      <w:proofErr w:type="spellStart"/>
      <w:r w:rsidRPr="00E455A4">
        <w:rPr>
          <w:rFonts w:ascii="Courier New" w:hAnsi="Courier New" w:cs="Courier New"/>
        </w:rPr>
        <w:t>i</w:t>
      </w:r>
      <w:proofErr w:type="spellEnd"/>
      <w:r w:rsidRPr="00E455A4">
        <w:rPr>
          <w:rFonts w:ascii="Courier New" w:hAnsi="Courier New" w:cs="Courier New"/>
        </w:rPr>
        <w:t>].</w:t>
      </w:r>
      <w:proofErr w:type="spellStart"/>
      <w:r w:rsidRPr="00E455A4">
        <w:rPr>
          <w:rFonts w:ascii="Courier New" w:hAnsi="Courier New" w:cs="Courier New"/>
        </w:rPr>
        <w:t>ts</w:t>
      </w:r>
      <w:proofErr w:type="spellEnd"/>
    </w:p>
    <w:p w14:paraId="2425F866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5:          min(</w:t>
      </w:r>
      <w:proofErr w:type="spellStart"/>
      <w:proofErr w:type="gramStart"/>
      <w:r w:rsidRPr="00E455A4">
        <w:rPr>
          <w:rFonts w:ascii="Courier New" w:hAnsi="Courier New" w:cs="Courier New"/>
        </w:rPr>
        <w:t>ack.L</w:t>
      </w:r>
      <w:proofErr w:type="spellEnd"/>
      <w:proofErr w:type="gramEnd"/>
      <w:r w:rsidRPr="00E455A4">
        <w:rPr>
          <w:rFonts w:ascii="Courier New" w:hAnsi="Courier New" w:cs="Courier New"/>
        </w:rPr>
        <w:t>[</w:t>
      </w:r>
      <w:proofErr w:type="spellStart"/>
      <w:r w:rsidRPr="00E455A4">
        <w:rPr>
          <w:rFonts w:ascii="Courier New" w:hAnsi="Courier New" w:cs="Courier New"/>
        </w:rPr>
        <w:t>i</w:t>
      </w:r>
      <w:proofErr w:type="spellEnd"/>
      <w:r w:rsidRPr="00E455A4">
        <w:rPr>
          <w:rFonts w:ascii="Courier New" w:hAnsi="Courier New" w:cs="Courier New"/>
        </w:rPr>
        <w:t>].</w:t>
      </w:r>
      <w:proofErr w:type="spellStart"/>
      <w:r w:rsidRPr="00E455A4">
        <w:rPr>
          <w:rFonts w:ascii="Courier New" w:hAnsi="Courier New" w:cs="Courier New"/>
        </w:rPr>
        <w:t>qlen,L</w:t>
      </w:r>
      <w:proofErr w:type="spellEnd"/>
      <w:r w:rsidRPr="00E455A4">
        <w:rPr>
          <w:rFonts w:ascii="Courier New" w:hAnsi="Courier New" w:cs="Courier New"/>
        </w:rPr>
        <w:t>[</w:t>
      </w:r>
      <w:proofErr w:type="spellStart"/>
      <w:r w:rsidRPr="00E455A4">
        <w:rPr>
          <w:rFonts w:ascii="Courier New" w:hAnsi="Courier New" w:cs="Courier New"/>
        </w:rPr>
        <w:t>i</w:t>
      </w:r>
      <w:proofErr w:type="spellEnd"/>
      <w:r w:rsidRPr="00E455A4">
        <w:rPr>
          <w:rFonts w:ascii="Courier New" w:hAnsi="Courier New" w:cs="Courier New"/>
        </w:rPr>
        <w:t>].</w:t>
      </w:r>
      <w:proofErr w:type="spellStart"/>
      <w:r w:rsidRPr="00E455A4">
        <w:rPr>
          <w:rFonts w:ascii="Courier New" w:hAnsi="Courier New" w:cs="Courier New"/>
        </w:rPr>
        <w:t>qlen</w:t>
      </w:r>
      <w:proofErr w:type="spellEnd"/>
      <w:r w:rsidRPr="00E455A4">
        <w:rPr>
          <w:rFonts w:ascii="Courier New" w:hAnsi="Courier New" w:cs="Courier New"/>
        </w:rPr>
        <w:t xml:space="preserve">)      </w:t>
      </w:r>
      <w:proofErr w:type="spellStart"/>
      <w:r w:rsidRPr="00E455A4">
        <w:rPr>
          <w:rFonts w:ascii="Courier New" w:hAnsi="Courier New" w:cs="Courier New"/>
        </w:rPr>
        <w:t>txRate</w:t>
      </w:r>
      <w:proofErr w:type="spellEnd"/>
    </w:p>
    <w:p w14:paraId="5FB7223E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   u' = ----------------------------- </w:t>
      </w:r>
      <w:proofErr w:type="gramStart"/>
      <w:r w:rsidRPr="00E455A4">
        <w:rPr>
          <w:rFonts w:ascii="Courier New" w:hAnsi="Courier New" w:cs="Courier New"/>
        </w:rPr>
        <w:t>+  ----------</w:t>
      </w:r>
      <w:proofErr w:type="gramEnd"/>
      <w:r w:rsidRPr="00E455A4">
        <w:rPr>
          <w:rFonts w:ascii="Courier New" w:hAnsi="Courier New" w:cs="Courier New"/>
        </w:rPr>
        <w:t xml:space="preserve"> ;</w:t>
      </w:r>
    </w:p>
    <w:p w14:paraId="0FA97F6A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             </w:t>
      </w:r>
      <w:proofErr w:type="spellStart"/>
      <w:proofErr w:type="gramStart"/>
      <w:r w:rsidRPr="00E455A4">
        <w:rPr>
          <w:rFonts w:ascii="Courier New" w:hAnsi="Courier New" w:cs="Courier New"/>
        </w:rPr>
        <w:t>ack.L</w:t>
      </w:r>
      <w:proofErr w:type="spellEnd"/>
      <w:proofErr w:type="gramEnd"/>
      <w:r w:rsidRPr="00E455A4">
        <w:rPr>
          <w:rFonts w:ascii="Courier New" w:hAnsi="Courier New" w:cs="Courier New"/>
        </w:rPr>
        <w:t>[</w:t>
      </w:r>
      <w:proofErr w:type="spellStart"/>
      <w:r w:rsidRPr="00E455A4">
        <w:rPr>
          <w:rFonts w:ascii="Courier New" w:hAnsi="Courier New" w:cs="Courier New"/>
        </w:rPr>
        <w:t>i</w:t>
      </w:r>
      <w:proofErr w:type="spellEnd"/>
      <w:r w:rsidRPr="00E455A4">
        <w:rPr>
          <w:rFonts w:ascii="Courier New" w:hAnsi="Courier New" w:cs="Courier New"/>
        </w:rPr>
        <w:t xml:space="preserve">].B*T                </w:t>
      </w:r>
      <w:proofErr w:type="spellStart"/>
      <w:r w:rsidRPr="00E455A4">
        <w:rPr>
          <w:rFonts w:ascii="Courier New" w:hAnsi="Courier New" w:cs="Courier New"/>
        </w:rPr>
        <w:t>ack.L</w:t>
      </w:r>
      <w:proofErr w:type="spellEnd"/>
      <w:r w:rsidRPr="00E455A4">
        <w:rPr>
          <w:rFonts w:ascii="Courier New" w:hAnsi="Courier New" w:cs="Courier New"/>
        </w:rPr>
        <w:t>[</w:t>
      </w:r>
      <w:proofErr w:type="spellStart"/>
      <w:r w:rsidRPr="00E455A4">
        <w:rPr>
          <w:rFonts w:ascii="Courier New" w:hAnsi="Courier New" w:cs="Courier New"/>
        </w:rPr>
        <w:t>i</w:t>
      </w:r>
      <w:proofErr w:type="spellEnd"/>
      <w:r w:rsidRPr="00E455A4">
        <w:rPr>
          <w:rFonts w:ascii="Courier New" w:hAnsi="Courier New" w:cs="Courier New"/>
        </w:rPr>
        <w:t>].B</w:t>
      </w:r>
    </w:p>
    <w:p w14:paraId="7489C5A5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6:    if u' &gt; u then</w:t>
      </w:r>
    </w:p>
    <w:p w14:paraId="6470375C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7:       u = u'; tau = </w:t>
      </w:r>
      <w:proofErr w:type="spellStart"/>
      <w:proofErr w:type="gramStart"/>
      <w:r w:rsidRPr="00E455A4">
        <w:rPr>
          <w:rFonts w:ascii="Courier New" w:hAnsi="Courier New" w:cs="Courier New"/>
        </w:rPr>
        <w:t>ack.L</w:t>
      </w:r>
      <w:proofErr w:type="spellEnd"/>
      <w:proofErr w:type="gramEnd"/>
      <w:r w:rsidRPr="00E455A4">
        <w:rPr>
          <w:rFonts w:ascii="Courier New" w:hAnsi="Courier New" w:cs="Courier New"/>
        </w:rPr>
        <w:t>[</w:t>
      </w:r>
      <w:proofErr w:type="spellStart"/>
      <w:r w:rsidRPr="00E455A4">
        <w:rPr>
          <w:rFonts w:ascii="Courier New" w:hAnsi="Courier New" w:cs="Courier New"/>
        </w:rPr>
        <w:t>i</w:t>
      </w:r>
      <w:proofErr w:type="spellEnd"/>
      <w:r w:rsidRPr="00E455A4">
        <w:rPr>
          <w:rFonts w:ascii="Courier New" w:hAnsi="Courier New" w:cs="Courier New"/>
        </w:rPr>
        <w:t>].</w:t>
      </w:r>
      <w:proofErr w:type="spellStart"/>
      <w:r w:rsidRPr="00E455A4">
        <w:rPr>
          <w:rFonts w:ascii="Courier New" w:hAnsi="Courier New" w:cs="Courier New"/>
        </w:rPr>
        <w:t>ts</w:t>
      </w:r>
      <w:proofErr w:type="spellEnd"/>
      <w:r w:rsidRPr="00E455A4">
        <w:rPr>
          <w:rFonts w:ascii="Courier New" w:hAnsi="Courier New" w:cs="Courier New"/>
        </w:rPr>
        <w:t xml:space="preserve"> -  L[</w:t>
      </w:r>
      <w:proofErr w:type="spellStart"/>
      <w:r w:rsidRPr="00E455A4">
        <w:rPr>
          <w:rFonts w:ascii="Courier New" w:hAnsi="Courier New" w:cs="Courier New"/>
        </w:rPr>
        <w:t>i</w:t>
      </w:r>
      <w:proofErr w:type="spellEnd"/>
      <w:r w:rsidRPr="00E455A4">
        <w:rPr>
          <w:rFonts w:ascii="Courier New" w:hAnsi="Courier New" w:cs="Courier New"/>
        </w:rPr>
        <w:t>].</w:t>
      </w:r>
      <w:proofErr w:type="spellStart"/>
      <w:r w:rsidRPr="00E455A4">
        <w:rPr>
          <w:rFonts w:ascii="Courier New" w:hAnsi="Courier New" w:cs="Courier New"/>
        </w:rPr>
        <w:t>ts</w:t>
      </w:r>
      <w:proofErr w:type="spellEnd"/>
      <w:r w:rsidRPr="00E455A4">
        <w:rPr>
          <w:rFonts w:ascii="Courier New" w:hAnsi="Courier New" w:cs="Courier New"/>
        </w:rPr>
        <w:t>;</w:t>
      </w:r>
    </w:p>
    <w:p w14:paraId="4008BE55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8:    tau = </w:t>
      </w:r>
      <w:proofErr w:type="gramStart"/>
      <w:r w:rsidRPr="00E455A4">
        <w:rPr>
          <w:rFonts w:ascii="Courier New" w:hAnsi="Courier New" w:cs="Courier New"/>
        </w:rPr>
        <w:t>min(</w:t>
      </w:r>
      <w:proofErr w:type="gramEnd"/>
      <w:r w:rsidRPr="00E455A4">
        <w:rPr>
          <w:rFonts w:ascii="Courier New" w:hAnsi="Courier New" w:cs="Courier New"/>
        </w:rPr>
        <w:t>tau, T);</w:t>
      </w:r>
    </w:p>
    <w:p w14:paraId="2A7A8AA9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9:    U = (1 - tau/</w:t>
      </w:r>
      <w:proofErr w:type="gramStart"/>
      <w:r w:rsidRPr="00E455A4">
        <w:rPr>
          <w:rFonts w:ascii="Courier New" w:hAnsi="Courier New" w:cs="Courier New"/>
        </w:rPr>
        <w:t>T)*</w:t>
      </w:r>
      <w:proofErr w:type="gramEnd"/>
      <w:r w:rsidRPr="00E455A4">
        <w:rPr>
          <w:rFonts w:ascii="Courier New" w:hAnsi="Courier New" w:cs="Courier New"/>
        </w:rPr>
        <w:t>U + tau/T*u;</w:t>
      </w:r>
    </w:p>
    <w:p w14:paraId="3A264FAF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10:   return U;</w:t>
      </w:r>
    </w:p>
    <w:p w14:paraId="6ACBC1B1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11:   Function </w:t>
      </w:r>
      <w:proofErr w:type="spellStart"/>
      <w:proofErr w:type="gramStart"/>
      <w:r w:rsidRPr="00E455A4">
        <w:rPr>
          <w:rFonts w:ascii="Courier New" w:hAnsi="Courier New" w:cs="Courier New"/>
        </w:rPr>
        <w:t>ComputeWind</w:t>
      </w:r>
      <w:proofErr w:type="spellEnd"/>
      <w:r w:rsidRPr="00E455A4">
        <w:rPr>
          <w:rFonts w:ascii="Courier New" w:hAnsi="Courier New" w:cs="Courier New"/>
        </w:rPr>
        <w:t>(</w:t>
      </w:r>
      <w:proofErr w:type="gramEnd"/>
      <w:r w:rsidRPr="00E455A4">
        <w:rPr>
          <w:rFonts w:ascii="Courier New" w:hAnsi="Courier New" w:cs="Courier New"/>
        </w:rPr>
        <w:t xml:space="preserve">U, </w:t>
      </w:r>
      <w:proofErr w:type="spellStart"/>
      <w:r w:rsidRPr="00E455A4">
        <w:rPr>
          <w:rFonts w:ascii="Courier New" w:hAnsi="Courier New" w:cs="Courier New"/>
        </w:rPr>
        <w:t>updateWc</w:t>
      </w:r>
      <w:proofErr w:type="spellEnd"/>
      <w:r w:rsidRPr="00E455A4">
        <w:rPr>
          <w:rFonts w:ascii="Courier New" w:hAnsi="Courier New" w:cs="Courier New"/>
        </w:rPr>
        <w:t>)</w:t>
      </w:r>
    </w:p>
    <w:p w14:paraId="25D28A54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12:   if U &gt;= eta or </w:t>
      </w:r>
      <w:proofErr w:type="spellStart"/>
      <w:r w:rsidRPr="00E455A4">
        <w:rPr>
          <w:rFonts w:ascii="Courier New" w:hAnsi="Courier New" w:cs="Courier New"/>
        </w:rPr>
        <w:t>incStage</w:t>
      </w:r>
      <w:proofErr w:type="spellEnd"/>
      <w:r w:rsidRPr="00E455A4">
        <w:rPr>
          <w:rFonts w:ascii="Courier New" w:hAnsi="Courier New" w:cs="Courier New"/>
        </w:rPr>
        <w:t xml:space="preserve"> &gt;= </w:t>
      </w:r>
      <w:proofErr w:type="spellStart"/>
      <w:r w:rsidRPr="00E455A4">
        <w:rPr>
          <w:rFonts w:ascii="Courier New" w:hAnsi="Courier New" w:cs="Courier New"/>
        </w:rPr>
        <w:t>maxStagee</w:t>
      </w:r>
      <w:proofErr w:type="spellEnd"/>
      <w:r w:rsidRPr="00E455A4">
        <w:rPr>
          <w:rFonts w:ascii="Courier New" w:hAnsi="Courier New" w:cs="Courier New"/>
        </w:rPr>
        <w:t xml:space="preserve"> then</w:t>
      </w:r>
    </w:p>
    <w:p w14:paraId="19118911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13:           </w:t>
      </w:r>
      <w:proofErr w:type="spellStart"/>
      <w:r w:rsidRPr="00E455A4">
        <w:rPr>
          <w:rFonts w:ascii="Courier New" w:hAnsi="Courier New" w:cs="Courier New"/>
        </w:rPr>
        <w:t>Wc</w:t>
      </w:r>
      <w:proofErr w:type="spellEnd"/>
    </w:p>
    <w:p w14:paraId="50C40EC4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      W = ----- + </w:t>
      </w:r>
      <w:proofErr w:type="spellStart"/>
      <w:r w:rsidRPr="00E455A4">
        <w:rPr>
          <w:rFonts w:ascii="Courier New" w:hAnsi="Courier New" w:cs="Courier New"/>
        </w:rPr>
        <w:t>W_ai</w:t>
      </w:r>
      <w:proofErr w:type="spellEnd"/>
      <w:r w:rsidRPr="00E455A4">
        <w:rPr>
          <w:rFonts w:ascii="Courier New" w:hAnsi="Courier New" w:cs="Courier New"/>
        </w:rPr>
        <w:t>;</w:t>
      </w:r>
    </w:p>
    <w:p w14:paraId="0C775AE2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          U/eta</w:t>
      </w:r>
    </w:p>
    <w:p w14:paraId="59E6563C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14:   if </w:t>
      </w:r>
      <w:proofErr w:type="spellStart"/>
      <w:r w:rsidRPr="00E455A4">
        <w:rPr>
          <w:rFonts w:ascii="Courier New" w:hAnsi="Courier New" w:cs="Courier New"/>
        </w:rPr>
        <w:t>updateWc</w:t>
      </w:r>
      <w:proofErr w:type="spellEnd"/>
      <w:r w:rsidRPr="00E455A4">
        <w:rPr>
          <w:rFonts w:ascii="Courier New" w:hAnsi="Courier New" w:cs="Courier New"/>
        </w:rPr>
        <w:t xml:space="preserve"> then</w:t>
      </w:r>
    </w:p>
    <w:p w14:paraId="7487163C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15:      </w:t>
      </w:r>
      <w:proofErr w:type="spellStart"/>
      <w:r w:rsidRPr="00E455A4">
        <w:rPr>
          <w:rFonts w:ascii="Courier New" w:hAnsi="Courier New" w:cs="Courier New"/>
        </w:rPr>
        <w:t>incStagee</w:t>
      </w:r>
      <w:proofErr w:type="spellEnd"/>
      <w:r w:rsidRPr="00E455A4">
        <w:rPr>
          <w:rFonts w:ascii="Courier New" w:hAnsi="Courier New" w:cs="Courier New"/>
        </w:rPr>
        <w:t xml:space="preserve"> = 0; </w:t>
      </w:r>
      <w:proofErr w:type="spellStart"/>
      <w:r w:rsidRPr="00E455A4">
        <w:rPr>
          <w:rFonts w:ascii="Courier New" w:hAnsi="Courier New" w:cs="Courier New"/>
        </w:rPr>
        <w:t>Wc</w:t>
      </w:r>
      <w:proofErr w:type="spellEnd"/>
      <w:r w:rsidRPr="00E455A4">
        <w:rPr>
          <w:rFonts w:ascii="Courier New" w:hAnsi="Courier New" w:cs="Courier New"/>
        </w:rPr>
        <w:t xml:space="preserve"> = </w:t>
      </w:r>
      <w:proofErr w:type="gramStart"/>
      <w:r w:rsidRPr="00E455A4">
        <w:rPr>
          <w:rFonts w:ascii="Courier New" w:hAnsi="Courier New" w:cs="Courier New"/>
        </w:rPr>
        <w:t>W ;</w:t>
      </w:r>
      <w:proofErr w:type="gramEnd"/>
    </w:p>
    <w:p w14:paraId="7D6CDED9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16:   else</w:t>
      </w:r>
    </w:p>
    <w:p w14:paraId="54AE3021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17:      W = </w:t>
      </w:r>
      <w:proofErr w:type="spellStart"/>
      <w:r w:rsidRPr="00E455A4">
        <w:rPr>
          <w:rFonts w:ascii="Courier New" w:hAnsi="Courier New" w:cs="Courier New"/>
        </w:rPr>
        <w:t>Wc</w:t>
      </w:r>
      <w:proofErr w:type="spellEnd"/>
      <w:r w:rsidRPr="00E455A4">
        <w:rPr>
          <w:rFonts w:ascii="Courier New" w:hAnsi="Courier New" w:cs="Courier New"/>
        </w:rPr>
        <w:t xml:space="preserve"> + W_</w:t>
      </w:r>
      <w:proofErr w:type="gramStart"/>
      <w:r w:rsidRPr="00E455A4">
        <w:rPr>
          <w:rFonts w:ascii="Courier New" w:hAnsi="Courier New" w:cs="Courier New"/>
        </w:rPr>
        <w:t>ai ;</w:t>
      </w:r>
      <w:proofErr w:type="gramEnd"/>
    </w:p>
    <w:p w14:paraId="39794139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18:      if </w:t>
      </w:r>
      <w:proofErr w:type="spellStart"/>
      <w:r w:rsidRPr="00E455A4">
        <w:rPr>
          <w:rFonts w:ascii="Courier New" w:hAnsi="Courier New" w:cs="Courier New"/>
        </w:rPr>
        <w:t>updateWc</w:t>
      </w:r>
      <w:proofErr w:type="spellEnd"/>
      <w:r w:rsidRPr="00E455A4">
        <w:rPr>
          <w:rFonts w:ascii="Courier New" w:hAnsi="Courier New" w:cs="Courier New"/>
        </w:rPr>
        <w:t xml:space="preserve"> then</w:t>
      </w:r>
    </w:p>
    <w:p w14:paraId="7BC7FC5F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19:         </w:t>
      </w:r>
      <w:proofErr w:type="spellStart"/>
      <w:r w:rsidRPr="00E455A4">
        <w:rPr>
          <w:rFonts w:ascii="Courier New" w:hAnsi="Courier New" w:cs="Courier New"/>
        </w:rPr>
        <w:t>incStage</w:t>
      </w:r>
      <w:proofErr w:type="spellEnd"/>
      <w:r w:rsidRPr="00E455A4">
        <w:rPr>
          <w:rFonts w:ascii="Courier New" w:hAnsi="Courier New" w:cs="Courier New"/>
        </w:rPr>
        <w:t xml:space="preserve">++; Wc = </w:t>
      </w:r>
      <w:proofErr w:type="gramStart"/>
      <w:r w:rsidRPr="00E455A4">
        <w:rPr>
          <w:rFonts w:ascii="Courier New" w:hAnsi="Courier New" w:cs="Courier New"/>
        </w:rPr>
        <w:t>W ;</w:t>
      </w:r>
      <w:proofErr w:type="gramEnd"/>
    </w:p>
    <w:p w14:paraId="4229D274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20:   return W</w:t>
      </w:r>
    </w:p>
    <w:p w14:paraId="597B956A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Liu, et al.             Expires December 11, 2020            </w:t>
      </w:r>
      <w:proofErr w:type="gramStart"/>
      <w:r w:rsidRPr="00E455A4">
        <w:rPr>
          <w:rFonts w:ascii="Courier New" w:hAnsi="Courier New" w:cs="Courier New"/>
        </w:rPr>
        <w:t xml:space="preserve">   [</w:t>
      </w:r>
      <w:proofErr w:type="gramEnd"/>
      <w:r w:rsidRPr="00E455A4">
        <w:rPr>
          <w:rFonts w:ascii="Courier New" w:hAnsi="Courier New" w:cs="Courier New"/>
        </w:rPr>
        <w:t>Page 6]</w:t>
      </w:r>
    </w:p>
    <w:p w14:paraId="751FE536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br w:type="page"/>
      </w:r>
    </w:p>
    <w:p w14:paraId="63A9436C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lastRenderedPageBreak/>
        <w:t>Internet-Draft                   HPCC++                        June 2020</w:t>
      </w:r>
    </w:p>
    <w:p w14:paraId="6F8C7B58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21:   Procedure </w:t>
      </w:r>
      <w:proofErr w:type="spellStart"/>
      <w:r w:rsidRPr="00E455A4">
        <w:rPr>
          <w:rFonts w:ascii="Courier New" w:hAnsi="Courier New" w:cs="Courier New"/>
        </w:rPr>
        <w:t>NewAck</w:t>
      </w:r>
      <w:proofErr w:type="spellEnd"/>
      <w:r w:rsidRPr="00E455A4">
        <w:rPr>
          <w:rFonts w:ascii="Courier New" w:hAnsi="Courier New" w:cs="Courier New"/>
        </w:rPr>
        <w:t>(ack)</w:t>
      </w:r>
    </w:p>
    <w:p w14:paraId="7B64DB7F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22:   if </w:t>
      </w:r>
      <w:proofErr w:type="spellStart"/>
      <w:r w:rsidRPr="00E455A4">
        <w:rPr>
          <w:rFonts w:ascii="Courier New" w:hAnsi="Courier New" w:cs="Courier New"/>
        </w:rPr>
        <w:t>ack.seq</w:t>
      </w:r>
      <w:proofErr w:type="spellEnd"/>
      <w:r w:rsidRPr="00E455A4">
        <w:rPr>
          <w:rFonts w:ascii="Courier New" w:hAnsi="Courier New" w:cs="Courier New"/>
        </w:rPr>
        <w:t xml:space="preserve"> &gt; </w:t>
      </w:r>
      <w:proofErr w:type="spellStart"/>
      <w:r w:rsidRPr="00E455A4">
        <w:rPr>
          <w:rFonts w:ascii="Courier New" w:hAnsi="Courier New" w:cs="Courier New"/>
        </w:rPr>
        <w:t>lastUpdateSeq</w:t>
      </w:r>
      <w:proofErr w:type="spellEnd"/>
      <w:r w:rsidRPr="00E455A4">
        <w:rPr>
          <w:rFonts w:ascii="Courier New" w:hAnsi="Courier New" w:cs="Courier New"/>
        </w:rPr>
        <w:t xml:space="preserve"> then</w:t>
      </w:r>
    </w:p>
    <w:p w14:paraId="67459324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23:      W = </w:t>
      </w:r>
      <w:proofErr w:type="spellStart"/>
      <w:proofErr w:type="gramStart"/>
      <w:r w:rsidRPr="00E455A4">
        <w:rPr>
          <w:rFonts w:ascii="Courier New" w:hAnsi="Courier New" w:cs="Courier New"/>
        </w:rPr>
        <w:t>ComputeWind</w:t>
      </w:r>
      <w:proofErr w:type="spellEnd"/>
      <w:r w:rsidRPr="00E455A4">
        <w:rPr>
          <w:rFonts w:ascii="Courier New" w:hAnsi="Courier New" w:cs="Courier New"/>
        </w:rPr>
        <w:t>(</w:t>
      </w:r>
      <w:proofErr w:type="spellStart"/>
      <w:proofErr w:type="gramEnd"/>
      <w:r w:rsidRPr="00E455A4">
        <w:rPr>
          <w:rFonts w:ascii="Courier New" w:hAnsi="Courier New" w:cs="Courier New"/>
        </w:rPr>
        <w:t>MeasureInflight</w:t>
      </w:r>
      <w:proofErr w:type="spellEnd"/>
      <w:r w:rsidRPr="00E455A4">
        <w:rPr>
          <w:rFonts w:ascii="Courier New" w:hAnsi="Courier New" w:cs="Courier New"/>
        </w:rPr>
        <w:t>(ack), True);</w:t>
      </w:r>
    </w:p>
    <w:p w14:paraId="732ABD97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24:      </w:t>
      </w:r>
      <w:proofErr w:type="spellStart"/>
      <w:r w:rsidRPr="00E455A4">
        <w:rPr>
          <w:rFonts w:ascii="Courier New" w:hAnsi="Courier New" w:cs="Courier New"/>
        </w:rPr>
        <w:t>lastUpdateSeq</w:t>
      </w:r>
      <w:proofErr w:type="spellEnd"/>
      <w:r w:rsidRPr="00E455A4">
        <w:rPr>
          <w:rFonts w:ascii="Courier New" w:hAnsi="Courier New" w:cs="Courier New"/>
        </w:rPr>
        <w:t xml:space="preserve"> = </w:t>
      </w:r>
      <w:proofErr w:type="spellStart"/>
      <w:r w:rsidRPr="00E455A4">
        <w:rPr>
          <w:rFonts w:ascii="Courier New" w:hAnsi="Courier New" w:cs="Courier New"/>
        </w:rPr>
        <w:t>snd_nxt</w:t>
      </w:r>
      <w:proofErr w:type="spellEnd"/>
      <w:r w:rsidRPr="00E455A4">
        <w:rPr>
          <w:rFonts w:ascii="Courier New" w:hAnsi="Courier New" w:cs="Courier New"/>
        </w:rPr>
        <w:t>;</w:t>
      </w:r>
    </w:p>
    <w:p w14:paraId="49B8512D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25:   else</w:t>
      </w:r>
    </w:p>
    <w:p w14:paraId="3F0F06FC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26:      W = </w:t>
      </w:r>
      <w:proofErr w:type="spellStart"/>
      <w:proofErr w:type="gramStart"/>
      <w:r w:rsidRPr="00E455A4">
        <w:rPr>
          <w:rFonts w:ascii="Courier New" w:hAnsi="Courier New" w:cs="Courier New"/>
        </w:rPr>
        <w:t>ComputeWind</w:t>
      </w:r>
      <w:proofErr w:type="spellEnd"/>
      <w:r w:rsidRPr="00E455A4">
        <w:rPr>
          <w:rFonts w:ascii="Courier New" w:hAnsi="Courier New" w:cs="Courier New"/>
        </w:rPr>
        <w:t>(</w:t>
      </w:r>
      <w:proofErr w:type="spellStart"/>
      <w:proofErr w:type="gramEnd"/>
      <w:r w:rsidRPr="00E455A4">
        <w:rPr>
          <w:rFonts w:ascii="Courier New" w:hAnsi="Courier New" w:cs="Courier New"/>
        </w:rPr>
        <w:t>MeasureInflight</w:t>
      </w:r>
      <w:proofErr w:type="spellEnd"/>
      <w:r w:rsidRPr="00E455A4">
        <w:rPr>
          <w:rFonts w:ascii="Courier New" w:hAnsi="Courier New" w:cs="Courier New"/>
        </w:rPr>
        <w:t>(ack), False);</w:t>
      </w:r>
    </w:p>
    <w:p w14:paraId="3E8BD102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27:   R = W/T; L = </w:t>
      </w:r>
      <w:proofErr w:type="spellStart"/>
      <w:proofErr w:type="gramStart"/>
      <w:r w:rsidRPr="00E455A4">
        <w:rPr>
          <w:rFonts w:ascii="Courier New" w:hAnsi="Courier New" w:cs="Courier New"/>
        </w:rPr>
        <w:t>ack.L</w:t>
      </w:r>
      <w:proofErr w:type="spellEnd"/>
      <w:proofErr w:type="gramEnd"/>
      <w:r w:rsidRPr="00E455A4">
        <w:rPr>
          <w:rFonts w:ascii="Courier New" w:hAnsi="Courier New" w:cs="Courier New"/>
        </w:rPr>
        <w:t>;</w:t>
      </w:r>
    </w:p>
    <w:p w14:paraId="14DDFCF1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The above illustrates the overall process of CC at the sender side</w:t>
      </w:r>
    </w:p>
    <w:p w14:paraId="233D5A68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for a single flow.  Each newly received ACK message triggers the</w:t>
      </w:r>
    </w:p>
    <w:p w14:paraId="03C20BBF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procedure </w:t>
      </w:r>
      <w:proofErr w:type="spellStart"/>
      <w:r w:rsidRPr="00E455A4">
        <w:rPr>
          <w:rFonts w:ascii="Courier New" w:hAnsi="Courier New" w:cs="Courier New"/>
        </w:rPr>
        <w:t>NewACK</w:t>
      </w:r>
      <w:proofErr w:type="spellEnd"/>
      <w:r w:rsidRPr="00E455A4">
        <w:rPr>
          <w:rFonts w:ascii="Courier New" w:hAnsi="Courier New" w:cs="Courier New"/>
        </w:rPr>
        <w:t xml:space="preserve"> at Line 21.  At Line 22, the variable </w:t>
      </w:r>
      <w:proofErr w:type="spellStart"/>
      <w:r w:rsidRPr="00E455A4">
        <w:rPr>
          <w:rFonts w:ascii="Courier New" w:hAnsi="Courier New" w:cs="Courier New"/>
        </w:rPr>
        <w:t>lastUpdateSeq</w:t>
      </w:r>
      <w:proofErr w:type="spellEnd"/>
    </w:p>
    <w:p w14:paraId="46494832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is used to remember the first packet sent with a new W </w:t>
      </w:r>
      <w:proofErr w:type="gramStart"/>
      <w:r w:rsidRPr="00E455A4">
        <w:rPr>
          <w:rFonts w:ascii="Courier New" w:hAnsi="Courier New" w:cs="Courier New"/>
        </w:rPr>
        <w:t>c ,</w:t>
      </w:r>
      <w:proofErr w:type="gramEnd"/>
      <w:r w:rsidRPr="00E455A4">
        <w:rPr>
          <w:rFonts w:ascii="Courier New" w:hAnsi="Courier New" w:cs="Courier New"/>
        </w:rPr>
        <w:t xml:space="preserve"> and the</w:t>
      </w:r>
    </w:p>
    <w:p w14:paraId="04638DA5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sequence number in the incoming ACK should be larger than</w:t>
      </w:r>
    </w:p>
    <w:p w14:paraId="7A3DA07F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</w:t>
      </w:r>
      <w:proofErr w:type="spellStart"/>
      <w:r w:rsidRPr="00E455A4">
        <w:rPr>
          <w:rFonts w:ascii="Courier New" w:hAnsi="Courier New" w:cs="Courier New"/>
        </w:rPr>
        <w:t>lastUpdateSeq</w:t>
      </w:r>
      <w:proofErr w:type="spellEnd"/>
      <w:r w:rsidRPr="00E455A4">
        <w:rPr>
          <w:rFonts w:ascii="Courier New" w:hAnsi="Courier New" w:cs="Courier New"/>
        </w:rPr>
        <w:t xml:space="preserve"> to trigger a new sync </w:t>
      </w:r>
      <w:proofErr w:type="spellStart"/>
      <w:r w:rsidRPr="00E455A4">
        <w:rPr>
          <w:rFonts w:ascii="Courier New" w:hAnsi="Courier New" w:cs="Courier New"/>
        </w:rPr>
        <w:t>betweenW</w:t>
      </w:r>
      <w:proofErr w:type="spellEnd"/>
      <w:r w:rsidRPr="00E455A4">
        <w:rPr>
          <w:rFonts w:ascii="Courier New" w:hAnsi="Courier New" w:cs="Courier New"/>
        </w:rPr>
        <w:t xml:space="preserve"> c </w:t>
      </w:r>
      <w:proofErr w:type="spellStart"/>
      <w:r w:rsidRPr="00E455A4">
        <w:rPr>
          <w:rFonts w:ascii="Courier New" w:hAnsi="Courier New" w:cs="Courier New"/>
        </w:rPr>
        <w:t>andW</w:t>
      </w:r>
      <w:proofErr w:type="spellEnd"/>
      <w:r w:rsidRPr="00E455A4">
        <w:rPr>
          <w:rFonts w:ascii="Courier New" w:hAnsi="Courier New" w:cs="Courier New"/>
        </w:rPr>
        <w:t xml:space="preserve"> (Line 14-15 and</w:t>
      </w:r>
    </w:p>
    <w:p w14:paraId="294312C3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18-19).  The sender also remembers the pacing rate and current INT</w:t>
      </w:r>
    </w:p>
    <w:p w14:paraId="0D33889A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information at Line 27.  The sender computes a new window size W at</w:t>
      </w:r>
    </w:p>
    <w:p w14:paraId="0D0C338C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Line 23 or Line 26, depending on whether to update W </w:t>
      </w:r>
      <w:proofErr w:type="gramStart"/>
      <w:r w:rsidRPr="00E455A4">
        <w:rPr>
          <w:rFonts w:ascii="Courier New" w:hAnsi="Courier New" w:cs="Courier New"/>
        </w:rPr>
        <w:t>c ,</w:t>
      </w:r>
      <w:proofErr w:type="gramEnd"/>
      <w:r w:rsidRPr="00E455A4">
        <w:rPr>
          <w:rFonts w:ascii="Courier New" w:hAnsi="Courier New" w:cs="Courier New"/>
        </w:rPr>
        <w:t xml:space="preserve"> with</w:t>
      </w:r>
    </w:p>
    <w:p w14:paraId="28222CCC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function </w:t>
      </w:r>
      <w:proofErr w:type="spellStart"/>
      <w:r w:rsidRPr="00E455A4">
        <w:rPr>
          <w:rFonts w:ascii="Courier New" w:hAnsi="Courier New" w:cs="Courier New"/>
        </w:rPr>
        <w:t>MeasureInflight</w:t>
      </w:r>
      <w:proofErr w:type="spellEnd"/>
      <w:r w:rsidRPr="00E455A4">
        <w:rPr>
          <w:rFonts w:ascii="Courier New" w:hAnsi="Courier New" w:cs="Courier New"/>
        </w:rPr>
        <w:t xml:space="preserve"> and </w:t>
      </w:r>
      <w:proofErr w:type="spellStart"/>
      <w:r w:rsidRPr="00E455A4">
        <w:rPr>
          <w:rFonts w:ascii="Courier New" w:hAnsi="Courier New" w:cs="Courier New"/>
        </w:rPr>
        <w:t>ComputeWind</w:t>
      </w:r>
      <w:proofErr w:type="spellEnd"/>
      <w:r w:rsidRPr="00E455A4">
        <w:rPr>
          <w:rFonts w:ascii="Courier New" w:hAnsi="Courier New" w:cs="Courier New"/>
        </w:rPr>
        <w:t xml:space="preserve">.  Function </w:t>
      </w:r>
      <w:proofErr w:type="spellStart"/>
      <w:r w:rsidRPr="00E455A4">
        <w:rPr>
          <w:rFonts w:ascii="Courier New" w:hAnsi="Courier New" w:cs="Courier New"/>
        </w:rPr>
        <w:t>MeasureInflight</w:t>
      </w:r>
      <w:proofErr w:type="spellEnd"/>
    </w:p>
    <w:p w14:paraId="421D44A8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estimates normalized inflight bytes with </w:t>
      </w:r>
      <w:proofErr w:type="spellStart"/>
      <w:r w:rsidRPr="00E455A4">
        <w:rPr>
          <w:rFonts w:ascii="Courier New" w:hAnsi="Courier New" w:cs="Courier New"/>
        </w:rPr>
        <w:t>Eqn</w:t>
      </w:r>
      <w:proofErr w:type="spellEnd"/>
      <w:r w:rsidRPr="00E455A4">
        <w:rPr>
          <w:rFonts w:ascii="Courier New" w:hAnsi="Courier New" w:cs="Courier New"/>
        </w:rPr>
        <w:t xml:space="preserve"> (2) at Line 5.  First,</w:t>
      </w:r>
    </w:p>
    <w:p w14:paraId="77DFC3DC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it computes </w:t>
      </w:r>
      <w:proofErr w:type="spellStart"/>
      <w:r w:rsidRPr="00E455A4">
        <w:rPr>
          <w:rFonts w:ascii="Courier New" w:hAnsi="Courier New" w:cs="Courier New"/>
        </w:rPr>
        <w:t>txRate</w:t>
      </w:r>
      <w:proofErr w:type="spellEnd"/>
      <w:r w:rsidRPr="00E455A4">
        <w:rPr>
          <w:rFonts w:ascii="Courier New" w:hAnsi="Courier New" w:cs="Courier New"/>
        </w:rPr>
        <w:t xml:space="preserve"> of each link from the current and last accumulated</w:t>
      </w:r>
    </w:p>
    <w:p w14:paraId="5E69BF2A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transferred bytes </w:t>
      </w:r>
      <w:proofErr w:type="spellStart"/>
      <w:r w:rsidRPr="00E455A4">
        <w:rPr>
          <w:rFonts w:ascii="Courier New" w:hAnsi="Courier New" w:cs="Courier New"/>
        </w:rPr>
        <w:t>txBytes</w:t>
      </w:r>
      <w:proofErr w:type="spellEnd"/>
      <w:r w:rsidRPr="00E455A4">
        <w:rPr>
          <w:rFonts w:ascii="Courier New" w:hAnsi="Courier New" w:cs="Courier New"/>
        </w:rPr>
        <w:t xml:space="preserve"> and timestamp </w:t>
      </w:r>
      <w:proofErr w:type="spellStart"/>
      <w:r w:rsidRPr="00E455A4">
        <w:rPr>
          <w:rFonts w:ascii="Courier New" w:hAnsi="Courier New" w:cs="Courier New"/>
        </w:rPr>
        <w:t>ts</w:t>
      </w:r>
      <w:proofErr w:type="spellEnd"/>
      <w:r w:rsidRPr="00E455A4">
        <w:rPr>
          <w:rFonts w:ascii="Courier New" w:hAnsi="Courier New" w:cs="Courier New"/>
        </w:rPr>
        <w:t xml:space="preserve"> (Line 4).  It also uses</w:t>
      </w:r>
    </w:p>
    <w:p w14:paraId="19D78BFF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the minimum of the current and last </w:t>
      </w:r>
      <w:proofErr w:type="spellStart"/>
      <w:r w:rsidRPr="00E455A4">
        <w:rPr>
          <w:rFonts w:ascii="Courier New" w:hAnsi="Courier New" w:cs="Courier New"/>
        </w:rPr>
        <w:t>qlen</w:t>
      </w:r>
      <w:proofErr w:type="spellEnd"/>
      <w:r w:rsidRPr="00E455A4">
        <w:rPr>
          <w:rFonts w:ascii="Courier New" w:hAnsi="Courier New" w:cs="Courier New"/>
        </w:rPr>
        <w:t xml:space="preserve"> to filter out noises in </w:t>
      </w:r>
      <w:proofErr w:type="spellStart"/>
      <w:r w:rsidRPr="00E455A4">
        <w:rPr>
          <w:rFonts w:ascii="Courier New" w:hAnsi="Courier New" w:cs="Courier New"/>
        </w:rPr>
        <w:t>qlen</w:t>
      </w:r>
      <w:proofErr w:type="spellEnd"/>
    </w:p>
    <w:p w14:paraId="7D227207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(Line 5).  The loop from Line 3 to 7 selects </w:t>
      </w:r>
      <w:proofErr w:type="gramStart"/>
      <w:r w:rsidRPr="00E455A4">
        <w:rPr>
          <w:rFonts w:ascii="Courier New" w:hAnsi="Courier New" w:cs="Courier New"/>
        </w:rPr>
        <w:t>maxi(</w:t>
      </w:r>
      <w:proofErr w:type="gramEnd"/>
      <w:r w:rsidRPr="00E455A4">
        <w:rPr>
          <w:rFonts w:ascii="Courier New" w:hAnsi="Courier New" w:cs="Courier New"/>
        </w:rPr>
        <w:t>Ui) in Eqn. (3).</w:t>
      </w:r>
    </w:p>
    <w:p w14:paraId="2D7D5FD2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Instead of directly using </w:t>
      </w:r>
      <w:proofErr w:type="gramStart"/>
      <w:r w:rsidRPr="00E455A4">
        <w:rPr>
          <w:rFonts w:ascii="Courier New" w:hAnsi="Courier New" w:cs="Courier New"/>
        </w:rPr>
        <w:t>maxi(</w:t>
      </w:r>
      <w:proofErr w:type="gramEnd"/>
      <w:r w:rsidRPr="00E455A4">
        <w:rPr>
          <w:rFonts w:ascii="Courier New" w:hAnsi="Courier New" w:cs="Courier New"/>
        </w:rPr>
        <w:t>Ui), we use an EWMA (Exponentially</w:t>
      </w:r>
    </w:p>
    <w:p w14:paraId="3DD1B6B5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Weighted Moving Average) to filter the noises from timer inaccuracy</w:t>
      </w:r>
    </w:p>
    <w:p w14:paraId="315B192B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and transient queues.  (Line 9).  Function </w:t>
      </w:r>
      <w:proofErr w:type="spellStart"/>
      <w:r w:rsidRPr="00E455A4">
        <w:rPr>
          <w:rFonts w:ascii="Courier New" w:hAnsi="Courier New" w:cs="Courier New"/>
        </w:rPr>
        <w:t>ComputeWind</w:t>
      </w:r>
      <w:proofErr w:type="spellEnd"/>
      <w:r w:rsidRPr="00E455A4">
        <w:rPr>
          <w:rFonts w:ascii="Courier New" w:hAnsi="Courier New" w:cs="Courier New"/>
        </w:rPr>
        <w:t xml:space="preserve"> combines</w:t>
      </w:r>
    </w:p>
    <w:p w14:paraId="0EE1512E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multiplicative increase/ decrease (MI/MD) and additive increase (AI)</w:t>
      </w:r>
    </w:p>
    <w:p w14:paraId="74F3FAEB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to balance the reaction speed and fairness.  If a sender finds it</w:t>
      </w:r>
    </w:p>
    <w:p w14:paraId="4EEE05D4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should increase the window size, it first tries AI for </w:t>
      </w:r>
      <w:proofErr w:type="spellStart"/>
      <w:r w:rsidRPr="00E455A4">
        <w:rPr>
          <w:rFonts w:ascii="Courier New" w:hAnsi="Courier New" w:cs="Courier New"/>
        </w:rPr>
        <w:t>maxStage</w:t>
      </w:r>
      <w:proofErr w:type="spellEnd"/>
      <w:r w:rsidRPr="00E455A4">
        <w:rPr>
          <w:rFonts w:ascii="Courier New" w:hAnsi="Courier New" w:cs="Courier New"/>
        </w:rPr>
        <w:t xml:space="preserve"> times</w:t>
      </w:r>
    </w:p>
    <w:p w14:paraId="1C62649E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with the </w:t>
      </w:r>
      <w:proofErr w:type="spellStart"/>
      <w:r w:rsidRPr="00E455A4">
        <w:rPr>
          <w:rFonts w:ascii="Courier New" w:hAnsi="Courier New" w:cs="Courier New"/>
        </w:rPr>
        <w:t>stepWAI</w:t>
      </w:r>
      <w:proofErr w:type="spellEnd"/>
      <w:r w:rsidRPr="00E455A4">
        <w:rPr>
          <w:rFonts w:ascii="Courier New" w:hAnsi="Courier New" w:cs="Courier New"/>
        </w:rPr>
        <w:t xml:space="preserve"> (Line 17).  If it still finds room to increase after</w:t>
      </w:r>
    </w:p>
    <w:p w14:paraId="05BAC9A2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</w:t>
      </w:r>
      <w:proofErr w:type="spellStart"/>
      <w:r w:rsidRPr="00E455A4">
        <w:rPr>
          <w:rFonts w:ascii="Courier New" w:hAnsi="Courier New" w:cs="Courier New"/>
        </w:rPr>
        <w:t>maxStage</w:t>
      </w:r>
      <w:proofErr w:type="spellEnd"/>
      <w:r w:rsidRPr="00E455A4">
        <w:rPr>
          <w:rFonts w:ascii="Courier New" w:hAnsi="Courier New" w:cs="Courier New"/>
        </w:rPr>
        <w:t xml:space="preserve"> times of AI or the normalized inflight bytes is above, it</w:t>
      </w:r>
    </w:p>
    <w:p w14:paraId="69D60339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calls </w:t>
      </w:r>
      <w:proofErr w:type="spellStart"/>
      <w:r w:rsidRPr="00E455A4">
        <w:rPr>
          <w:rFonts w:ascii="Courier New" w:hAnsi="Courier New" w:cs="Courier New"/>
        </w:rPr>
        <w:t>Eqn</w:t>
      </w:r>
      <w:proofErr w:type="spellEnd"/>
      <w:r w:rsidRPr="00E455A4">
        <w:rPr>
          <w:rFonts w:ascii="Courier New" w:hAnsi="Courier New" w:cs="Courier New"/>
        </w:rPr>
        <w:t xml:space="preserve"> (4) once to quickly ramp up or ramp down the window size</w:t>
      </w:r>
    </w:p>
    <w:p w14:paraId="52468476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(Line 12-13).</w:t>
      </w:r>
    </w:p>
    <w:p w14:paraId="76548C23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>5.  Configuration Parameters</w:t>
      </w:r>
    </w:p>
    <w:p w14:paraId="249122C9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HPCC++ has three easy-to-set parameters: eta, </w:t>
      </w:r>
      <w:proofErr w:type="spellStart"/>
      <w:r w:rsidRPr="00E455A4">
        <w:rPr>
          <w:rFonts w:ascii="Courier New" w:hAnsi="Courier New" w:cs="Courier New"/>
        </w:rPr>
        <w:t>maxStagee</w:t>
      </w:r>
      <w:proofErr w:type="spellEnd"/>
      <w:r w:rsidRPr="00E455A4">
        <w:rPr>
          <w:rFonts w:ascii="Courier New" w:hAnsi="Courier New" w:cs="Courier New"/>
        </w:rPr>
        <w:t xml:space="preserve">, and </w:t>
      </w:r>
      <w:proofErr w:type="spellStart"/>
      <w:r w:rsidRPr="00E455A4">
        <w:rPr>
          <w:rFonts w:ascii="Courier New" w:hAnsi="Courier New" w:cs="Courier New"/>
        </w:rPr>
        <w:t>W_ai</w:t>
      </w:r>
      <w:proofErr w:type="spellEnd"/>
      <w:r w:rsidRPr="00E455A4">
        <w:rPr>
          <w:rFonts w:ascii="Courier New" w:hAnsi="Courier New" w:cs="Courier New"/>
        </w:rPr>
        <w:t>.</w:t>
      </w:r>
    </w:p>
    <w:p w14:paraId="6EF04D76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eta controls a simple tradeoff between utilization and transient</w:t>
      </w:r>
    </w:p>
    <w:p w14:paraId="13D89CE9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queue length (due to the temporary collision of packets caused by</w:t>
      </w:r>
    </w:p>
    <w:p w14:paraId="78083FA1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their random arrivals, so we set it to 95% by default, which only</w:t>
      </w:r>
    </w:p>
    <w:p w14:paraId="6F7DEB09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loses 5% bandwidth but achieves almost zero queue.  </w:t>
      </w:r>
      <w:proofErr w:type="spellStart"/>
      <w:r w:rsidRPr="00E455A4">
        <w:rPr>
          <w:rFonts w:ascii="Courier New" w:hAnsi="Courier New" w:cs="Courier New"/>
        </w:rPr>
        <w:t>maxStage</w:t>
      </w:r>
      <w:proofErr w:type="spellEnd"/>
      <w:r w:rsidRPr="00E455A4">
        <w:rPr>
          <w:rFonts w:ascii="Courier New" w:hAnsi="Courier New" w:cs="Courier New"/>
        </w:rPr>
        <w:t xml:space="preserve"> controls</w:t>
      </w:r>
    </w:p>
    <w:p w14:paraId="4CAEB9AC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a simple tradeoff between steady state stability and the speed to</w:t>
      </w:r>
    </w:p>
    <w:p w14:paraId="6615C9A2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reclaim free bandwidth.  We find </w:t>
      </w:r>
      <w:proofErr w:type="spellStart"/>
      <w:r w:rsidRPr="00E455A4">
        <w:rPr>
          <w:rFonts w:ascii="Courier New" w:hAnsi="Courier New" w:cs="Courier New"/>
        </w:rPr>
        <w:t>maxStage</w:t>
      </w:r>
      <w:proofErr w:type="spellEnd"/>
      <w:r w:rsidRPr="00E455A4">
        <w:rPr>
          <w:rFonts w:ascii="Courier New" w:hAnsi="Courier New" w:cs="Courier New"/>
        </w:rPr>
        <w:t xml:space="preserve"> = 5 is conservatively large</w:t>
      </w:r>
    </w:p>
    <w:p w14:paraId="6CE536FF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for stability, while the speed of reclaiming free bandwidth is still</w:t>
      </w:r>
    </w:p>
    <w:p w14:paraId="307BCB1A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much faster than traditional additive increase, especially in high</w:t>
      </w:r>
    </w:p>
    <w:p w14:paraId="182B5EAB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bandwidth networks.  </w:t>
      </w:r>
      <w:proofErr w:type="spellStart"/>
      <w:r w:rsidRPr="00E455A4">
        <w:rPr>
          <w:rFonts w:ascii="Courier New" w:hAnsi="Courier New" w:cs="Courier New"/>
        </w:rPr>
        <w:t>W_ai</w:t>
      </w:r>
      <w:proofErr w:type="spellEnd"/>
      <w:r w:rsidRPr="00E455A4">
        <w:rPr>
          <w:rFonts w:ascii="Courier New" w:hAnsi="Courier New" w:cs="Courier New"/>
        </w:rPr>
        <w:t xml:space="preserve"> controls the tradeoff between the maximum</w:t>
      </w:r>
    </w:p>
    <w:p w14:paraId="52DB7EC4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number of concurrent flows on a link that can sustain near-zero</w:t>
      </w:r>
    </w:p>
    <w:p w14:paraId="499B0B55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queues and the speed of convergence to fairness.  Normally we set a</w:t>
      </w:r>
    </w:p>
    <w:p w14:paraId="5C0E8575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Liu, et al.             Expires December 11, 2020            </w:t>
      </w:r>
      <w:proofErr w:type="gramStart"/>
      <w:r w:rsidRPr="00E455A4">
        <w:rPr>
          <w:rFonts w:ascii="Courier New" w:hAnsi="Courier New" w:cs="Courier New"/>
        </w:rPr>
        <w:t xml:space="preserve">   [</w:t>
      </w:r>
      <w:proofErr w:type="gramEnd"/>
      <w:r w:rsidRPr="00E455A4">
        <w:rPr>
          <w:rFonts w:ascii="Courier New" w:hAnsi="Courier New" w:cs="Courier New"/>
        </w:rPr>
        <w:t>Page 7]</w:t>
      </w:r>
    </w:p>
    <w:p w14:paraId="3422C195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br w:type="page"/>
      </w:r>
    </w:p>
    <w:p w14:paraId="34693012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lastRenderedPageBreak/>
        <w:t>Internet-Draft                   HPCC++                        June 2020</w:t>
      </w:r>
    </w:p>
    <w:p w14:paraId="4265EC32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very small </w:t>
      </w:r>
      <w:proofErr w:type="spellStart"/>
      <w:r w:rsidRPr="00E455A4">
        <w:rPr>
          <w:rFonts w:ascii="Courier New" w:hAnsi="Courier New" w:cs="Courier New"/>
        </w:rPr>
        <w:t>W_ai</w:t>
      </w:r>
      <w:proofErr w:type="spellEnd"/>
      <w:r w:rsidRPr="00E455A4">
        <w:rPr>
          <w:rFonts w:ascii="Courier New" w:hAnsi="Courier New" w:cs="Courier New"/>
        </w:rPr>
        <w:t xml:space="preserve"> to support </w:t>
      </w:r>
      <w:proofErr w:type="gramStart"/>
      <w:r w:rsidRPr="00E455A4">
        <w:rPr>
          <w:rFonts w:ascii="Courier New" w:hAnsi="Courier New" w:cs="Courier New"/>
        </w:rPr>
        <w:t>a large number of</w:t>
      </w:r>
      <w:proofErr w:type="gramEnd"/>
      <w:r w:rsidRPr="00E455A4">
        <w:rPr>
          <w:rFonts w:ascii="Courier New" w:hAnsi="Courier New" w:cs="Courier New"/>
        </w:rPr>
        <w:t xml:space="preserve"> concurrent flows on a</w:t>
      </w:r>
    </w:p>
    <w:p w14:paraId="5B2302D8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link, because slower fairness is not critical.  A rule of thumb is to</w:t>
      </w:r>
    </w:p>
    <w:p w14:paraId="6930F9A6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set </w:t>
      </w:r>
      <w:proofErr w:type="spellStart"/>
      <w:r w:rsidRPr="00E455A4">
        <w:rPr>
          <w:rFonts w:ascii="Courier New" w:hAnsi="Courier New" w:cs="Courier New"/>
        </w:rPr>
        <w:t>W_ai</w:t>
      </w:r>
      <w:proofErr w:type="spellEnd"/>
      <w:r w:rsidRPr="00E455A4">
        <w:rPr>
          <w:rFonts w:ascii="Courier New" w:hAnsi="Courier New" w:cs="Courier New"/>
        </w:rPr>
        <w:t xml:space="preserve"> = </w:t>
      </w:r>
      <w:proofErr w:type="spellStart"/>
      <w:r w:rsidRPr="00E455A4">
        <w:rPr>
          <w:rFonts w:ascii="Courier New" w:hAnsi="Courier New" w:cs="Courier New"/>
        </w:rPr>
        <w:t>W_init</w:t>
      </w:r>
      <w:proofErr w:type="spellEnd"/>
      <w:r w:rsidRPr="00E455A4">
        <w:rPr>
          <w:rFonts w:ascii="Courier New" w:hAnsi="Courier New" w:cs="Courier New"/>
        </w:rPr>
        <w:t>*(1-eta) / N where N is the expected or receiver</w:t>
      </w:r>
    </w:p>
    <w:p w14:paraId="16E645B3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reported maximum number of concurrent flows on a link.  The intuition</w:t>
      </w:r>
    </w:p>
    <w:p w14:paraId="1B0CA930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is that the total additive increase every round (N*</w:t>
      </w:r>
      <w:proofErr w:type="spellStart"/>
      <w:r w:rsidRPr="00E455A4">
        <w:rPr>
          <w:rFonts w:ascii="Courier New" w:hAnsi="Courier New" w:cs="Courier New"/>
        </w:rPr>
        <w:t>W_</w:t>
      </w:r>
      <w:proofErr w:type="gramStart"/>
      <w:r w:rsidRPr="00E455A4">
        <w:rPr>
          <w:rFonts w:ascii="Courier New" w:hAnsi="Courier New" w:cs="Courier New"/>
        </w:rPr>
        <w:t>ai</w:t>
      </w:r>
      <w:proofErr w:type="spellEnd"/>
      <w:r w:rsidRPr="00E455A4">
        <w:rPr>
          <w:rFonts w:ascii="Courier New" w:hAnsi="Courier New" w:cs="Courier New"/>
        </w:rPr>
        <w:t xml:space="preserve"> )</w:t>
      </w:r>
      <w:proofErr w:type="gramEnd"/>
      <w:r w:rsidRPr="00E455A4">
        <w:rPr>
          <w:rFonts w:ascii="Courier New" w:hAnsi="Courier New" w:cs="Courier New"/>
        </w:rPr>
        <w:t xml:space="preserve"> should not</w:t>
      </w:r>
    </w:p>
    <w:p w14:paraId="4FC36303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exceed the bandwidth headroom, and thus no queue forms.  Even if the</w:t>
      </w:r>
    </w:p>
    <w:p w14:paraId="15BA5C5C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actual number of concurrent flows on a link exceeds N, the CC is</w:t>
      </w:r>
    </w:p>
    <w:p w14:paraId="2975E8F9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still stable and achieves full utilization, but just cannot maintain</w:t>
      </w:r>
    </w:p>
    <w:p w14:paraId="2B777119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zero queues.  Note that none of the three parameters are reliability-</w:t>
      </w:r>
    </w:p>
    <w:p w14:paraId="203AA15A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critical.</w:t>
      </w:r>
    </w:p>
    <w:p w14:paraId="044CC84D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>6.  Implementation</w:t>
      </w:r>
    </w:p>
    <w:p w14:paraId="10ACD3D8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The basic design of HPCC++, i.e. HPCC, as described above is to add</w:t>
      </w:r>
    </w:p>
    <w:p w14:paraId="5147BCD7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</w:t>
      </w:r>
      <w:del w:id="93" w:author="Barak Gafni" w:date="2020-06-26T11:31:00Z">
        <w:r w:rsidRPr="00E455A4" w:rsidDel="009C3BBE">
          <w:rPr>
            <w:rFonts w:ascii="Courier New" w:hAnsi="Courier New" w:cs="Courier New"/>
          </w:rPr>
          <w:delText xml:space="preserve">INT </w:delText>
        </w:r>
      </w:del>
      <w:ins w:id="94" w:author="Barak Gafni" w:date="2020-06-26T11:31:00Z">
        <w:r w:rsidR="009C3BBE">
          <w:rPr>
            <w:rFonts w:ascii="Courier New" w:hAnsi="Courier New" w:cs="Courier New"/>
          </w:rPr>
          <w:t>telemetry</w:t>
        </w:r>
        <w:r w:rsidR="009C3BBE" w:rsidRPr="00E455A4">
          <w:rPr>
            <w:rFonts w:ascii="Courier New" w:hAnsi="Courier New" w:cs="Courier New"/>
          </w:rPr>
          <w:t xml:space="preserve"> </w:t>
        </w:r>
      </w:ins>
      <w:r w:rsidRPr="00E455A4">
        <w:rPr>
          <w:rFonts w:ascii="Courier New" w:hAnsi="Courier New" w:cs="Courier New"/>
        </w:rPr>
        <w:t>information into every dat</w:t>
      </w:r>
      <w:del w:id="95" w:author="Barak Gafni" w:date="2020-06-26T11:31:00Z">
        <w:r w:rsidRPr="00E455A4" w:rsidDel="009C3BBE">
          <w:rPr>
            <w:rFonts w:ascii="Courier New" w:hAnsi="Courier New" w:cs="Courier New"/>
          </w:rPr>
          <w:delText>e</w:delText>
        </w:r>
      </w:del>
      <w:ins w:id="96" w:author="Barak Gafni" w:date="2020-06-26T11:31:00Z">
        <w:r w:rsidR="009C3BBE">
          <w:rPr>
            <w:rFonts w:ascii="Courier New" w:hAnsi="Courier New" w:cs="Courier New"/>
          </w:rPr>
          <w:t>a</w:t>
        </w:r>
      </w:ins>
      <w:r w:rsidRPr="00E455A4">
        <w:rPr>
          <w:rFonts w:ascii="Courier New" w:hAnsi="Courier New" w:cs="Courier New"/>
        </w:rPr>
        <w:t xml:space="preserve"> packet to response congestion as soon</w:t>
      </w:r>
    </w:p>
    <w:p w14:paraId="482466DC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as the very first packet observing the network congestion.  This is</w:t>
      </w:r>
    </w:p>
    <w:p w14:paraId="378AEF32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especially helpful to reduce the risk of severe congestion in </w:t>
      </w:r>
      <w:proofErr w:type="spellStart"/>
      <w:r w:rsidRPr="00E455A4">
        <w:rPr>
          <w:rFonts w:ascii="Courier New" w:hAnsi="Courier New" w:cs="Courier New"/>
        </w:rPr>
        <w:t>incast</w:t>
      </w:r>
      <w:proofErr w:type="spellEnd"/>
    </w:p>
    <w:p w14:paraId="680732DE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scenario at the first round-trip time.  In addition, original HPCC's</w:t>
      </w:r>
    </w:p>
    <w:p w14:paraId="77376974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algorithm </w:t>
      </w:r>
      <w:del w:id="97" w:author="Barak Gafni" w:date="2020-06-26T11:32:00Z">
        <w:r w:rsidRPr="00E455A4" w:rsidDel="003E7FA3">
          <w:rPr>
            <w:rFonts w:ascii="Courier New" w:hAnsi="Courier New" w:cs="Courier New"/>
          </w:rPr>
          <w:delText xml:space="preserve">of </w:delText>
        </w:r>
      </w:del>
      <w:r w:rsidRPr="00E455A4">
        <w:rPr>
          <w:rFonts w:ascii="Courier New" w:hAnsi="Courier New" w:cs="Courier New"/>
        </w:rPr>
        <w:t>introduc</w:t>
      </w:r>
      <w:ins w:id="98" w:author="Barak Gafni" w:date="2020-06-26T11:32:00Z">
        <w:r w:rsidR="003E7FA3">
          <w:rPr>
            <w:rFonts w:ascii="Courier New" w:hAnsi="Courier New" w:cs="Courier New"/>
          </w:rPr>
          <w:t>tion</w:t>
        </w:r>
      </w:ins>
      <w:del w:id="99" w:author="Barak Gafni" w:date="2020-06-26T11:32:00Z">
        <w:r w:rsidRPr="00E455A4" w:rsidDel="003E7FA3">
          <w:rPr>
            <w:rFonts w:ascii="Courier New" w:hAnsi="Courier New" w:cs="Courier New"/>
          </w:rPr>
          <w:delText>ing</w:delText>
        </w:r>
      </w:del>
      <w:ins w:id="100" w:author="Barak Gafni" w:date="2020-06-26T11:32:00Z">
        <w:r w:rsidR="003E7FA3">
          <w:rPr>
            <w:rFonts w:ascii="Courier New" w:hAnsi="Courier New" w:cs="Courier New"/>
          </w:rPr>
          <w:t xml:space="preserve"> of</w:t>
        </w:r>
      </w:ins>
      <w:r w:rsidRPr="00E455A4">
        <w:rPr>
          <w:rFonts w:ascii="Courier New" w:hAnsi="Courier New" w:cs="Courier New"/>
        </w:rPr>
        <w:t xml:space="preserve"> Wc is for the purpose of solving the over-</w:t>
      </w:r>
    </w:p>
    <w:p w14:paraId="23D57C2E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reaction issue from using this per-packet response.</w:t>
      </w:r>
    </w:p>
    <w:p w14:paraId="5009C00F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6.1.  HPCC++ Guidelines</w:t>
      </w:r>
    </w:p>
    <w:p w14:paraId="2119E701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Alternatively, the </w:t>
      </w:r>
      <w:del w:id="101" w:author="Barak Gafni" w:date="2020-06-26T11:32:00Z">
        <w:r w:rsidRPr="00E455A4" w:rsidDel="00710741">
          <w:rPr>
            <w:rFonts w:ascii="Courier New" w:hAnsi="Courier New" w:cs="Courier New"/>
          </w:rPr>
          <w:delText xml:space="preserve">INT </w:delText>
        </w:r>
      </w:del>
      <w:ins w:id="102" w:author="Barak Gafni" w:date="2020-06-26T11:32:00Z">
        <w:r w:rsidR="00710741">
          <w:rPr>
            <w:rFonts w:ascii="Courier New" w:hAnsi="Courier New" w:cs="Courier New"/>
          </w:rPr>
          <w:t>telemetry</w:t>
        </w:r>
        <w:r w:rsidR="00710741" w:rsidRPr="00E455A4">
          <w:rPr>
            <w:rFonts w:ascii="Courier New" w:hAnsi="Courier New" w:cs="Courier New"/>
          </w:rPr>
          <w:t xml:space="preserve"> </w:t>
        </w:r>
      </w:ins>
      <w:r w:rsidRPr="00E455A4">
        <w:rPr>
          <w:rFonts w:ascii="Courier New" w:hAnsi="Courier New" w:cs="Courier New"/>
        </w:rPr>
        <w:t>information needs not to be added to every</w:t>
      </w:r>
    </w:p>
    <w:p w14:paraId="79BFC5E3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data packet to reduce the overhead.  Switches can generate </w:t>
      </w:r>
      <w:del w:id="103" w:author="Barak Gafni" w:date="2020-06-26T11:33:00Z">
        <w:r w:rsidRPr="00E455A4" w:rsidDel="00710741">
          <w:rPr>
            <w:rFonts w:ascii="Courier New" w:hAnsi="Courier New" w:cs="Courier New"/>
          </w:rPr>
          <w:delText xml:space="preserve">INT </w:delText>
        </w:r>
      </w:del>
      <w:proofErr w:type="spellStart"/>
      <w:ins w:id="104" w:author="Barak Gafni" w:date="2020-06-26T11:33:00Z">
        <w:r w:rsidR="00710741">
          <w:rPr>
            <w:rFonts w:ascii="Courier New" w:hAnsi="Courier New" w:cs="Courier New"/>
          </w:rPr>
          <w:t>teleemtry</w:t>
        </w:r>
        <w:proofErr w:type="spellEnd"/>
        <w:r w:rsidR="00710741" w:rsidRPr="00E455A4">
          <w:rPr>
            <w:rFonts w:ascii="Courier New" w:hAnsi="Courier New" w:cs="Courier New"/>
          </w:rPr>
          <w:t xml:space="preserve"> </w:t>
        </w:r>
      </w:ins>
      <w:r w:rsidRPr="00E455A4">
        <w:rPr>
          <w:rFonts w:ascii="Courier New" w:hAnsi="Courier New" w:cs="Courier New"/>
        </w:rPr>
        <w:t>less</w:t>
      </w:r>
    </w:p>
    <w:p w14:paraId="4D177BF7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frequently, e.g., once per RTT or upon congestion happening.  However</w:t>
      </w:r>
      <w:ins w:id="105" w:author="Barak Gafni" w:date="2020-06-26T11:33:00Z">
        <w:r w:rsidR="00710741">
          <w:rPr>
            <w:rFonts w:ascii="Courier New" w:hAnsi="Courier New" w:cs="Courier New"/>
          </w:rPr>
          <w:t>,</w:t>
        </w:r>
      </w:ins>
    </w:p>
    <w:p w14:paraId="18FB9F28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to ensure network stability, HPCC++ establishes a few guidelines for</w:t>
      </w:r>
    </w:p>
    <w:p w14:paraId="08156EA4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different implementations:</w:t>
      </w:r>
    </w:p>
    <w:p w14:paraId="39424A64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</w:t>
      </w:r>
      <w:proofErr w:type="gramStart"/>
      <w:r w:rsidRPr="00E455A4">
        <w:rPr>
          <w:rFonts w:ascii="Courier New" w:hAnsi="Courier New" w:cs="Courier New"/>
        </w:rPr>
        <w:t>o  The</w:t>
      </w:r>
      <w:proofErr w:type="gramEnd"/>
      <w:r w:rsidRPr="00E455A4">
        <w:rPr>
          <w:rFonts w:ascii="Courier New" w:hAnsi="Courier New" w:cs="Courier New"/>
        </w:rPr>
        <w:t xml:space="preserve"> algorithm should commit the window/rate update at most once</w:t>
      </w:r>
    </w:p>
    <w:p w14:paraId="3F2CBCBD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per round-trip time, </w:t>
      </w:r>
      <w:proofErr w:type="gramStart"/>
      <w:r w:rsidRPr="00E455A4">
        <w:rPr>
          <w:rFonts w:ascii="Courier New" w:hAnsi="Courier New" w:cs="Courier New"/>
        </w:rPr>
        <w:t>similar to</w:t>
      </w:r>
      <w:proofErr w:type="gramEnd"/>
      <w:r w:rsidRPr="00E455A4">
        <w:rPr>
          <w:rFonts w:ascii="Courier New" w:hAnsi="Courier New" w:cs="Courier New"/>
        </w:rPr>
        <w:t xml:space="preserve"> the procedure of updating </w:t>
      </w:r>
      <w:proofErr w:type="spellStart"/>
      <w:r w:rsidRPr="00E455A4">
        <w:rPr>
          <w:rFonts w:ascii="Courier New" w:hAnsi="Courier New" w:cs="Courier New"/>
        </w:rPr>
        <w:t>Wc</w:t>
      </w:r>
      <w:proofErr w:type="spellEnd"/>
      <w:r w:rsidRPr="00E455A4">
        <w:rPr>
          <w:rFonts w:ascii="Courier New" w:hAnsi="Courier New" w:cs="Courier New"/>
        </w:rPr>
        <w:t>.</w:t>
      </w:r>
    </w:p>
    <w:p w14:paraId="32517368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</w:t>
      </w:r>
      <w:proofErr w:type="gramStart"/>
      <w:r w:rsidRPr="00E455A4">
        <w:rPr>
          <w:rFonts w:ascii="Courier New" w:hAnsi="Courier New" w:cs="Courier New"/>
        </w:rPr>
        <w:t>o  HPCC</w:t>
      </w:r>
      <w:proofErr w:type="gramEnd"/>
      <w:r w:rsidRPr="00E455A4">
        <w:rPr>
          <w:rFonts w:ascii="Courier New" w:hAnsi="Courier New" w:cs="Courier New"/>
        </w:rPr>
        <w:t xml:space="preserve">++'s design intentionally brings advantages to short-lived flows, by allowing flows starting at  line-rate and the separation of utilization convergence and fairness convergence. HPCC++ achieves fast utilization convergence to mitigate congestion in almost one round-trip time, while allows flows to gradually converge to fairness. This design choice is especially helpful for the workload of datacenter applications, where </w:t>
      </w:r>
      <w:del w:id="106" w:author="Barak Gafni" w:date="2020-06-26T11:34:00Z">
        <w:r w:rsidRPr="00E455A4" w:rsidDel="0099756B">
          <w:rPr>
            <w:rFonts w:ascii="Courier New" w:hAnsi="Courier New" w:cs="Courier New"/>
          </w:rPr>
          <w:delText xml:space="preserve">the majority of </w:delText>
        </w:r>
      </w:del>
      <w:r w:rsidRPr="00E455A4">
        <w:rPr>
          <w:rFonts w:ascii="Courier New" w:hAnsi="Courier New" w:cs="Courier New"/>
        </w:rPr>
        <w:t xml:space="preserve">flows </w:t>
      </w:r>
      <w:ins w:id="107" w:author="Barak Gafni" w:date="2020-06-26T11:34:00Z">
        <w:r w:rsidR="0099756B">
          <w:rPr>
            <w:rFonts w:ascii="Courier New" w:hAnsi="Courier New" w:cs="Courier New"/>
          </w:rPr>
          <w:t xml:space="preserve">may be </w:t>
        </w:r>
      </w:ins>
      <w:del w:id="108" w:author="Barak Gafni" w:date="2020-06-26T11:34:00Z">
        <w:r w:rsidRPr="00E455A4" w:rsidDel="0099756B">
          <w:rPr>
            <w:rFonts w:ascii="Courier New" w:hAnsi="Courier New" w:cs="Courier New"/>
          </w:rPr>
          <w:delText xml:space="preserve">are </w:delText>
        </w:r>
      </w:del>
      <w:r w:rsidRPr="00E455A4">
        <w:rPr>
          <w:rFonts w:ascii="Courier New" w:hAnsi="Courier New" w:cs="Courier New"/>
        </w:rPr>
        <w:t xml:space="preserve">short and </w:t>
      </w:r>
      <w:proofErr w:type="gramStart"/>
      <w:r w:rsidRPr="00E455A4">
        <w:rPr>
          <w:rFonts w:ascii="Courier New" w:hAnsi="Courier New" w:cs="Courier New"/>
        </w:rPr>
        <w:t>latency-sensitive</w:t>
      </w:r>
      <w:proofErr w:type="gramEnd"/>
      <w:r w:rsidRPr="00E455A4">
        <w:rPr>
          <w:rFonts w:ascii="Courier New" w:hAnsi="Courier New" w:cs="Courier New"/>
        </w:rPr>
        <w:t xml:space="preserve">. </w:t>
      </w:r>
    </w:p>
    <w:p w14:paraId="79C520F6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However,  </w:t>
      </w:r>
      <w:del w:id="109" w:author="Barak Gafni" w:date="2020-06-26T11:34:00Z">
        <w:r w:rsidRPr="00E455A4" w:rsidDel="00160CEB">
          <w:rPr>
            <w:rFonts w:ascii="Courier New" w:hAnsi="Courier New" w:cs="Courier New"/>
          </w:rPr>
          <w:delText xml:space="preserve">in case </w:delText>
        </w:r>
      </w:del>
      <w:r w:rsidRPr="00E455A4">
        <w:rPr>
          <w:rFonts w:ascii="Courier New" w:hAnsi="Courier New" w:cs="Courier New"/>
        </w:rPr>
        <w:t>to support some special workload, HPCC++ also allows the option to incorporate mechanisms to speed up the fairness convergence.</w:t>
      </w:r>
    </w:p>
    <w:p w14:paraId="1A8E88D0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o  The </w:t>
      </w:r>
      <w:del w:id="110" w:author="Barak Gafni" w:date="2020-06-26T11:34:00Z">
        <w:r w:rsidRPr="00E455A4" w:rsidDel="00160CEB">
          <w:rPr>
            <w:rFonts w:ascii="Courier New" w:hAnsi="Courier New" w:cs="Courier New"/>
          </w:rPr>
          <w:delText xml:space="preserve">switch </w:delText>
        </w:r>
      </w:del>
      <w:ins w:id="111" w:author="Barak Gafni" w:date="2020-06-26T11:34:00Z">
        <w:r w:rsidR="00160CEB">
          <w:rPr>
            <w:rFonts w:ascii="Courier New" w:hAnsi="Courier New" w:cs="Courier New"/>
          </w:rPr>
          <w:t>network element</w:t>
        </w:r>
        <w:r w:rsidR="00160CEB" w:rsidRPr="00E455A4">
          <w:rPr>
            <w:rFonts w:ascii="Courier New" w:hAnsi="Courier New" w:cs="Courier New"/>
          </w:rPr>
          <w:t xml:space="preserve"> </w:t>
        </w:r>
      </w:ins>
      <w:r w:rsidRPr="00E455A4">
        <w:rPr>
          <w:rFonts w:ascii="Courier New" w:hAnsi="Courier New" w:cs="Courier New"/>
        </w:rPr>
        <w:t xml:space="preserve">should capture </w:t>
      </w:r>
      <w:del w:id="112" w:author="Barak Gafni" w:date="2020-06-26T11:34:00Z">
        <w:r w:rsidRPr="00E455A4" w:rsidDel="00160CEB">
          <w:rPr>
            <w:rFonts w:ascii="Courier New" w:hAnsi="Courier New" w:cs="Courier New"/>
          </w:rPr>
          <w:delText xml:space="preserve">INT </w:delText>
        </w:r>
      </w:del>
      <w:ins w:id="113" w:author="Barak Gafni" w:date="2020-06-26T11:34:00Z">
        <w:r w:rsidR="00160CEB">
          <w:rPr>
            <w:rFonts w:ascii="Courier New" w:hAnsi="Courier New" w:cs="Courier New"/>
          </w:rPr>
          <w:t>telemetry</w:t>
        </w:r>
        <w:r w:rsidR="00160CEB" w:rsidRPr="00E455A4">
          <w:rPr>
            <w:rFonts w:ascii="Courier New" w:hAnsi="Courier New" w:cs="Courier New"/>
          </w:rPr>
          <w:t xml:space="preserve"> </w:t>
        </w:r>
      </w:ins>
      <w:r w:rsidRPr="00E455A4">
        <w:rPr>
          <w:rFonts w:ascii="Courier New" w:hAnsi="Courier New" w:cs="Courier New"/>
        </w:rPr>
        <w:t xml:space="preserve">information that includes link </w:t>
      </w:r>
      <w:del w:id="114" w:author="Barak Gafni" w:date="2020-06-26T11:34:00Z">
        <w:r w:rsidRPr="00E455A4" w:rsidDel="004D33E0">
          <w:rPr>
            <w:rFonts w:ascii="Courier New" w:hAnsi="Courier New" w:cs="Courier New"/>
          </w:rPr>
          <w:delText xml:space="preserve">load </w:delText>
        </w:r>
      </w:del>
      <w:ins w:id="115" w:author="Barak Gafni" w:date="2020-06-26T11:34:00Z">
        <w:r w:rsidR="004D33E0">
          <w:rPr>
            <w:rFonts w:ascii="Courier New" w:hAnsi="Courier New" w:cs="Courier New"/>
          </w:rPr>
          <w:t>state</w:t>
        </w:r>
        <w:r w:rsidR="004D33E0" w:rsidRPr="00E455A4">
          <w:rPr>
            <w:rFonts w:ascii="Courier New" w:hAnsi="Courier New" w:cs="Courier New"/>
          </w:rPr>
          <w:t xml:space="preserve"> </w:t>
        </w:r>
      </w:ins>
      <w:r w:rsidRPr="00E455A4">
        <w:rPr>
          <w:rFonts w:ascii="Courier New" w:hAnsi="Courier New" w:cs="Courier New"/>
        </w:rPr>
        <w:t>(</w:t>
      </w:r>
      <w:proofErr w:type="spellStart"/>
      <w:r w:rsidRPr="00E455A4">
        <w:rPr>
          <w:rFonts w:ascii="Courier New" w:hAnsi="Courier New" w:cs="Courier New"/>
        </w:rPr>
        <w:t>txBytes</w:t>
      </w:r>
      <w:proofErr w:type="spellEnd"/>
      <w:r w:rsidRPr="00E455A4">
        <w:rPr>
          <w:rFonts w:ascii="Courier New" w:hAnsi="Courier New" w:cs="Courier New"/>
        </w:rPr>
        <w:t xml:space="preserve">, </w:t>
      </w:r>
      <w:del w:id="116" w:author="Barak Gafni" w:date="2020-06-26T11:34:00Z">
        <w:r w:rsidRPr="00E455A4" w:rsidDel="004D33E0">
          <w:rPr>
            <w:rFonts w:ascii="Courier New" w:hAnsi="Courier New" w:cs="Courier New"/>
          </w:rPr>
          <w:delText xml:space="preserve">ts, </w:delText>
        </w:r>
      </w:del>
      <w:proofErr w:type="spellStart"/>
      <w:r w:rsidRPr="00E455A4">
        <w:rPr>
          <w:rFonts w:ascii="Courier New" w:hAnsi="Courier New" w:cs="Courier New"/>
        </w:rPr>
        <w:t>qlen</w:t>
      </w:r>
      <w:proofErr w:type="spellEnd"/>
      <w:r w:rsidRPr="00E455A4">
        <w:rPr>
          <w:rFonts w:ascii="Courier New" w:hAnsi="Courier New" w:cs="Courier New"/>
        </w:rPr>
        <w:t>)</w:t>
      </w:r>
      <w:ins w:id="117" w:author="Barak Gafni" w:date="2020-06-26T11:34:00Z">
        <w:r w:rsidR="004D33E0">
          <w:rPr>
            <w:rFonts w:ascii="Courier New" w:hAnsi="Courier New" w:cs="Courier New"/>
          </w:rPr>
          <w:t xml:space="preserve">, </w:t>
        </w:r>
      </w:ins>
      <w:ins w:id="118" w:author="Barak Gafni" w:date="2020-06-26T11:35:00Z">
        <w:r w:rsidR="004D33E0">
          <w:rPr>
            <w:rFonts w:ascii="Courier New" w:hAnsi="Courier New" w:cs="Courier New"/>
          </w:rPr>
          <w:t>time stamp</w:t>
        </w:r>
      </w:ins>
      <w:r w:rsidRPr="00E455A4">
        <w:rPr>
          <w:rFonts w:ascii="Courier New" w:hAnsi="Courier New" w:cs="Courier New"/>
        </w:rPr>
        <w:t xml:space="preserve"> and link spec (</w:t>
      </w:r>
      <w:commentRangeStart w:id="119"/>
      <w:r w:rsidRPr="00E455A4">
        <w:rPr>
          <w:rFonts w:ascii="Courier New" w:hAnsi="Courier New" w:cs="Courier New"/>
        </w:rPr>
        <w:t>switch ID, egress port ID, port speed</w:t>
      </w:r>
      <w:commentRangeEnd w:id="119"/>
      <w:r w:rsidR="004D33E0">
        <w:rPr>
          <w:rStyle w:val="CommentReference"/>
          <w:rFonts w:asciiTheme="minorHAnsi" w:hAnsiTheme="minorHAnsi"/>
        </w:rPr>
        <w:commentReference w:id="119"/>
      </w:r>
      <w:r w:rsidRPr="00E455A4">
        <w:rPr>
          <w:rFonts w:ascii="Courier New" w:hAnsi="Courier New" w:cs="Courier New"/>
        </w:rPr>
        <w:t xml:space="preserve">) at the egress port. </w:t>
      </w:r>
    </w:p>
    <w:p w14:paraId="099CD9FB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Note, each </w:t>
      </w:r>
      <w:del w:id="120" w:author="Barak Gafni" w:date="2020-06-26T11:35:00Z">
        <w:r w:rsidRPr="00E455A4" w:rsidDel="007A1B04">
          <w:rPr>
            <w:rFonts w:ascii="Courier New" w:hAnsi="Courier New" w:cs="Courier New"/>
          </w:rPr>
          <w:delText xml:space="preserve">switch </w:delText>
        </w:r>
      </w:del>
      <w:ins w:id="121" w:author="Barak Gafni" w:date="2020-06-26T11:35:00Z">
        <w:r w:rsidR="007A1B04">
          <w:rPr>
            <w:rFonts w:ascii="Courier New" w:hAnsi="Courier New" w:cs="Courier New"/>
          </w:rPr>
          <w:t>network element</w:t>
        </w:r>
        <w:r w:rsidR="007A1B04" w:rsidRPr="00E455A4">
          <w:rPr>
            <w:rFonts w:ascii="Courier New" w:hAnsi="Courier New" w:cs="Courier New"/>
          </w:rPr>
          <w:t xml:space="preserve"> </w:t>
        </w:r>
      </w:ins>
      <w:r w:rsidRPr="00E455A4">
        <w:rPr>
          <w:rFonts w:ascii="Courier New" w:hAnsi="Courier New" w:cs="Courier New"/>
        </w:rPr>
        <w:t xml:space="preserve">should record all </w:t>
      </w:r>
      <w:proofErr w:type="gramStart"/>
      <w:r w:rsidRPr="00E455A4">
        <w:rPr>
          <w:rFonts w:ascii="Courier New" w:hAnsi="Courier New" w:cs="Courier New"/>
        </w:rPr>
        <w:t>those information</w:t>
      </w:r>
      <w:proofErr w:type="gramEnd"/>
      <w:r w:rsidRPr="00E455A4">
        <w:rPr>
          <w:rFonts w:ascii="Courier New" w:hAnsi="Courier New" w:cs="Courier New"/>
        </w:rPr>
        <w:t xml:space="preserve"> at </w:t>
      </w:r>
      <w:del w:id="122" w:author="Barak Gafni" w:date="2020-06-26T11:36:00Z">
        <w:r w:rsidRPr="00E455A4" w:rsidDel="005340E3">
          <w:rPr>
            <w:rFonts w:ascii="Courier New" w:hAnsi="Courier New" w:cs="Courier New"/>
          </w:rPr>
          <w:delText>the single snapshot</w:delText>
        </w:r>
      </w:del>
      <w:ins w:id="123" w:author="Barak Gafni" w:date="2020-06-26T11:36:00Z">
        <w:r w:rsidR="005340E3">
          <w:rPr>
            <w:rFonts w:ascii="Courier New" w:hAnsi="Courier New" w:cs="Courier New"/>
          </w:rPr>
          <w:t>once</w:t>
        </w:r>
      </w:ins>
      <w:r w:rsidRPr="00E455A4">
        <w:rPr>
          <w:rFonts w:ascii="Courier New" w:hAnsi="Courier New" w:cs="Courier New"/>
        </w:rPr>
        <w:t xml:space="preserve"> to achieve a precise link load</w:t>
      </w:r>
    </w:p>
    <w:p w14:paraId="616327C1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estimate.</w:t>
      </w:r>
    </w:p>
    <w:p w14:paraId="33F91272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</w:t>
      </w:r>
      <w:proofErr w:type="gramStart"/>
      <w:r w:rsidRPr="00E455A4">
        <w:rPr>
          <w:rFonts w:ascii="Courier New" w:hAnsi="Courier New" w:cs="Courier New"/>
        </w:rPr>
        <w:t>o  HPCC</w:t>
      </w:r>
      <w:proofErr w:type="gramEnd"/>
      <w:r w:rsidRPr="00E455A4">
        <w:rPr>
          <w:rFonts w:ascii="Courier New" w:hAnsi="Courier New" w:cs="Courier New"/>
        </w:rPr>
        <w:t xml:space="preserve">++ can </w:t>
      </w:r>
      <w:del w:id="124" w:author="Barak Gafni" w:date="2020-06-26T11:37:00Z">
        <w:r w:rsidRPr="00E455A4" w:rsidDel="003B1247">
          <w:rPr>
            <w:rFonts w:ascii="Courier New" w:hAnsi="Courier New" w:cs="Courier New"/>
          </w:rPr>
          <w:delText xml:space="preserve">optionally </w:delText>
        </w:r>
      </w:del>
      <w:r w:rsidRPr="00E455A4">
        <w:rPr>
          <w:rFonts w:ascii="Courier New" w:hAnsi="Courier New" w:cs="Courier New"/>
        </w:rPr>
        <w:t xml:space="preserve">use a probe packet to query the </w:t>
      </w:r>
      <w:del w:id="125" w:author="Barak Gafni" w:date="2020-06-26T11:36:00Z">
        <w:r w:rsidRPr="00E455A4" w:rsidDel="003B1247">
          <w:rPr>
            <w:rFonts w:ascii="Courier New" w:hAnsi="Courier New" w:cs="Courier New"/>
          </w:rPr>
          <w:delText>INT</w:delText>
        </w:r>
      </w:del>
      <w:ins w:id="126" w:author="Barak Gafni" w:date="2020-06-26T11:36:00Z">
        <w:r w:rsidR="003B1247">
          <w:rPr>
            <w:rFonts w:ascii="Courier New" w:hAnsi="Courier New" w:cs="Courier New"/>
          </w:rPr>
          <w:t>telemetry</w:t>
        </w:r>
      </w:ins>
    </w:p>
    <w:p w14:paraId="75457880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information.  Thereby, the probe packets should take the same</w:t>
      </w:r>
    </w:p>
    <w:p w14:paraId="052CC595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routing path and QoS queueing with the data packets.</w:t>
      </w:r>
    </w:p>
    <w:p w14:paraId="21A49B01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As long the above guidelines are met, this document does not</w:t>
      </w:r>
    </w:p>
    <w:p w14:paraId="42DB3FD8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mandate a particular </w:t>
      </w:r>
      <w:del w:id="127" w:author="Barak Gafni" w:date="2020-06-26T11:37:00Z">
        <w:r w:rsidRPr="00E455A4" w:rsidDel="004C256B">
          <w:rPr>
            <w:rFonts w:ascii="Courier New" w:hAnsi="Courier New" w:cs="Courier New"/>
          </w:rPr>
          <w:delText xml:space="preserve">INT </w:delText>
        </w:r>
      </w:del>
      <w:ins w:id="128" w:author="Barak Gafni" w:date="2020-06-26T11:37:00Z">
        <w:r w:rsidR="004C256B">
          <w:rPr>
            <w:rFonts w:ascii="Courier New" w:hAnsi="Courier New" w:cs="Courier New"/>
          </w:rPr>
          <w:t>inband telemetry</w:t>
        </w:r>
        <w:r w:rsidR="004C256B" w:rsidRPr="00E455A4">
          <w:rPr>
            <w:rFonts w:ascii="Courier New" w:hAnsi="Courier New" w:cs="Courier New"/>
          </w:rPr>
          <w:t xml:space="preserve"> </w:t>
        </w:r>
      </w:ins>
      <w:r w:rsidRPr="00E455A4">
        <w:rPr>
          <w:rFonts w:ascii="Courier New" w:hAnsi="Courier New" w:cs="Courier New"/>
        </w:rPr>
        <w:t xml:space="preserve">header format or encapsulation, </w:t>
      </w:r>
    </w:p>
    <w:p w14:paraId="702D0A12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which are orthogonal to the HPCC++ algorithms</w:t>
      </w:r>
    </w:p>
    <w:p w14:paraId="0AE8551F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lastRenderedPageBreak/>
        <w:t xml:space="preserve">   described in this document. Both sender-based (sec 5) and</w:t>
      </w:r>
    </w:p>
    <w:p w14:paraId="0E162E0D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receiver-based algorithms (sec 6.2) can be implemented with a choice</w:t>
      </w:r>
    </w:p>
    <w:p w14:paraId="03F16D83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of in</w:t>
      </w:r>
      <w:del w:id="129" w:author="Barak Gafni" w:date="2020-06-26T11:37:00Z">
        <w:r w:rsidRPr="00E455A4" w:rsidDel="00C41F04">
          <w:rPr>
            <w:rFonts w:ascii="Courier New" w:hAnsi="Courier New" w:cs="Courier New"/>
          </w:rPr>
          <w:delText>-</w:delText>
        </w:r>
      </w:del>
      <w:r w:rsidRPr="00E455A4">
        <w:rPr>
          <w:rFonts w:ascii="Courier New" w:hAnsi="Courier New" w:cs="Courier New"/>
        </w:rPr>
        <w:t xml:space="preserve">band </w:t>
      </w:r>
      <w:del w:id="130" w:author="Barak Gafni" w:date="2020-06-26T11:38:00Z">
        <w:r w:rsidRPr="00E455A4" w:rsidDel="00C41F04">
          <w:rPr>
            <w:rFonts w:ascii="Courier New" w:hAnsi="Courier New" w:cs="Courier New"/>
          </w:rPr>
          <w:delText xml:space="preserve">network </w:delText>
        </w:r>
      </w:del>
      <w:r w:rsidRPr="00E455A4">
        <w:rPr>
          <w:rFonts w:ascii="Courier New" w:hAnsi="Courier New" w:cs="Courier New"/>
        </w:rPr>
        <w:t xml:space="preserve">telemetry </w:t>
      </w:r>
      <w:ins w:id="131" w:author="Barak Gafni" w:date="2020-06-26T11:38:00Z">
        <w:r w:rsidR="00C41F04">
          <w:rPr>
            <w:rFonts w:ascii="Courier New" w:hAnsi="Courier New" w:cs="Courier New"/>
          </w:rPr>
          <w:t>protocols, such as IOAM</w:t>
        </w:r>
        <w:r w:rsidR="00DF24B1">
          <w:rPr>
            <w:rFonts w:ascii="Courier New" w:hAnsi="Courier New" w:cs="Courier New"/>
          </w:rPr>
          <w:t xml:space="preserve"> </w:t>
        </w:r>
        <w:r w:rsidR="00DF24B1" w:rsidRPr="00E455A4">
          <w:rPr>
            <w:rFonts w:ascii="Courier New" w:hAnsi="Courier New" w:cs="Courier New"/>
          </w:rPr>
          <w:t>[I-</w:t>
        </w:r>
        <w:proofErr w:type="spellStart"/>
        <w:r w:rsidR="00DF24B1" w:rsidRPr="00E455A4">
          <w:rPr>
            <w:rFonts w:ascii="Courier New" w:hAnsi="Courier New" w:cs="Courier New"/>
          </w:rPr>
          <w:t>D.ietf</w:t>
        </w:r>
        <w:proofErr w:type="spellEnd"/>
        <w:r w:rsidR="00DF24B1" w:rsidRPr="00E455A4">
          <w:rPr>
            <w:rFonts w:ascii="Courier New" w:hAnsi="Courier New" w:cs="Courier New"/>
          </w:rPr>
          <w:t>-</w:t>
        </w:r>
        <w:proofErr w:type="spellStart"/>
        <w:r w:rsidR="00DF24B1" w:rsidRPr="00E455A4">
          <w:rPr>
            <w:rFonts w:ascii="Courier New" w:hAnsi="Courier New" w:cs="Courier New"/>
          </w:rPr>
          <w:t>ippm</w:t>
        </w:r>
        <w:proofErr w:type="spellEnd"/>
        <w:r w:rsidR="00DF24B1" w:rsidRPr="00E455A4">
          <w:rPr>
            <w:rFonts w:ascii="Courier New" w:hAnsi="Courier New" w:cs="Courier New"/>
          </w:rPr>
          <w:t>-</w:t>
        </w:r>
        <w:proofErr w:type="spellStart"/>
        <w:r w:rsidR="00DF24B1" w:rsidRPr="00E455A4">
          <w:rPr>
            <w:rFonts w:ascii="Courier New" w:hAnsi="Courier New" w:cs="Courier New"/>
          </w:rPr>
          <w:t>ioam</w:t>
        </w:r>
        <w:proofErr w:type="spellEnd"/>
        <w:r w:rsidR="00DF24B1" w:rsidRPr="00E455A4">
          <w:rPr>
            <w:rFonts w:ascii="Courier New" w:hAnsi="Courier New" w:cs="Courier New"/>
          </w:rPr>
          <w:t>-data]</w:t>
        </w:r>
        <w:r w:rsidR="00C41F04">
          <w:rPr>
            <w:rFonts w:ascii="Courier New" w:hAnsi="Courier New" w:cs="Courier New"/>
          </w:rPr>
          <w:t xml:space="preserve">, </w:t>
        </w:r>
        <w:r w:rsidR="00DF24B1">
          <w:rPr>
            <w:rFonts w:ascii="Courier New" w:hAnsi="Courier New" w:cs="Courier New"/>
          </w:rPr>
          <w:t xml:space="preserve">inband network telemetry </w:t>
        </w:r>
      </w:ins>
      <w:r w:rsidRPr="00E455A4">
        <w:rPr>
          <w:rFonts w:ascii="Courier New" w:hAnsi="Courier New" w:cs="Courier New"/>
        </w:rPr>
        <w:t xml:space="preserve">[P4-INT], </w:t>
      </w:r>
      <w:ins w:id="132" w:author="Barak Gafni" w:date="2020-06-26T11:38:00Z">
        <w:r w:rsidR="00DF24B1">
          <w:rPr>
            <w:rFonts w:ascii="Courier New" w:hAnsi="Courier New" w:cs="Courier New"/>
          </w:rPr>
          <w:t>IFA</w:t>
        </w:r>
      </w:ins>
      <w:del w:id="133" w:author="Barak Gafni" w:date="2020-06-26T11:38:00Z">
        <w:r w:rsidRPr="00E455A4" w:rsidDel="00DF24B1">
          <w:rPr>
            <w:rFonts w:ascii="Courier New" w:hAnsi="Courier New" w:cs="Courier New"/>
          </w:rPr>
          <w:delText>[I-D.ietf-ippm-ioam-data],</w:delText>
        </w:r>
      </w:del>
    </w:p>
    <w:p w14:paraId="6002E453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[I-</w:t>
      </w:r>
      <w:proofErr w:type="spellStart"/>
      <w:proofErr w:type="gramStart"/>
      <w:r w:rsidRPr="00E455A4">
        <w:rPr>
          <w:rFonts w:ascii="Courier New" w:hAnsi="Courier New" w:cs="Courier New"/>
        </w:rPr>
        <w:t>D.ietf</w:t>
      </w:r>
      <w:proofErr w:type="spellEnd"/>
      <w:proofErr w:type="gramEnd"/>
      <w:r w:rsidRPr="00E455A4">
        <w:rPr>
          <w:rFonts w:ascii="Courier New" w:hAnsi="Courier New" w:cs="Courier New"/>
        </w:rPr>
        <w:t>-</w:t>
      </w:r>
      <w:proofErr w:type="spellStart"/>
      <w:r w:rsidRPr="00E455A4">
        <w:rPr>
          <w:rFonts w:ascii="Courier New" w:hAnsi="Courier New" w:cs="Courier New"/>
        </w:rPr>
        <w:t>kumar-ippm-ifa</w:t>
      </w:r>
      <w:proofErr w:type="spellEnd"/>
      <w:r w:rsidRPr="00E455A4">
        <w:rPr>
          <w:rFonts w:ascii="Courier New" w:hAnsi="Courier New" w:cs="Courier New"/>
        </w:rPr>
        <w:t>]</w:t>
      </w:r>
      <w:ins w:id="134" w:author="Barak Gafni" w:date="2020-06-26T11:38:00Z">
        <w:r w:rsidR="00DF24B1">
          <w:rPr>
            <w:rFonts w:ascii="Courier New" w:hAnsi="Courier New" w:cs="Courier New"/>
          </w:rPr>
          <w:t xml:space="preserve"> and others</w:t>
        </w:r>
      </w:ins>
      <w:r w:rsidRPr="00E455A4">
        <w:rPr>
          <w:rFonts w:ascii="Courier New" w:hAnsi="Courier New" w:cs="Courier New"/>
        </w:rPr>
        <w:t>.</w:t>
      </w:r>
    </w:p>
    <w:p w14:paraId="69FE24A8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6.2.  Receiver-based Design</w:t>
      </w:r>
    </w:p>
    <w:p w14:paraId="55D13F6F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Note that the window/rate calculation can be implemented at either</w:t>
      </w:r>
    </w:p>
    <w:p w14:paraId="577B6F92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the data sender or the data receiver.  If the ACK packets already</w:t>
      </w:r>
    </w:p>
    <w:p w14:paraId="3574239C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exist for reliability purpose, the </w:t>
      </w:r>
      <w:del w:id="135" w:author="Barak Gafni" w:date="2020-06-26T11:39:00Z">
        <w:r w:rsidRPr="00E455A4" w:rsidDel="001959D6">
          <w:rPr>
            <w:rFonts w:ascii="Courier New" w:hAnsi="Courier New" w:cs="Courier New"/>
          </w:rPr>
          <w:delText xml:space="preserve">INT </w:delText>
        </w:r>
      </w:del>
      <w:ins w:id="136" w:author="Barak Gafni" w:date="2020-06-26T11:39:00Z">
        <w:r w:rsidR="001959D6">
          <w:rPr>
            <w:rFonts w:ascii="Courier New" w:hAnsi="Courier New" w:cs="Courier New"/>
          </w:rPr>
          <w:t>telemetry</w:t>
        </w:r>
        <w:r w:rsidR="001959D6" w:rsidRPr="00E455A4">
          <w:rPr>
            <w:rFonts w:ascii="Courier New" w:hAnsi="Courier New" w:cs="Courier New"/>
          </w:rPr>
          <w:t xml:space="preserve"> </w:t>
        </w:r>
      </w:ins>
      <w:r w:rsidRPr="00E455A4">
        <w:rPr>
          <w:rFonts w:ascii="Courier New" w:hAnsi="Courier New" w:cs="Courier New"/>
        </w:rPr>
        <w:t>information can be echoed back</w:t>
      </w:r>
    </w:p>
    <w:p w14:paraId="4386DCE8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to the sender via ACK self-clocking.  To reduce the Packet Per Second</w:t>
      </w:r>
    </w:p>
    <w:p w14:paraId="27D583D4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(PPS) overhead, the receiver may examine the </w:t>
      </w:r>
      <w:del w:id="137" w:author="Barak Gafni" w:date="2020-06-26T11:39:00Z">
        <w:r w:rsidRPr="00E455A4" w:rsidDel="001959D6">
          <w:rPr>
            <w:rFonts w:ascii="Courier New" w:hAnsi="Courier New" w:cs="Courier New"/>
          </w:rPr>
          <w:delText xml:space="preserve">INT </w:delText>
        </w:r>
      </w:del>
      <w:ins w:id="138" w:author="Barak Gafni" w:date="2020-06-26T11:39:00Z">
        <w:r w:rsidR="001959D6">
          <w:rPr>
            <w:rFonts w:ascii="Courier New" w:hAnsi="Courier New" w:cs="Courier New"/>
          </w:rPr>
          <w:t>telemetry</w:t>
        </w:r>
        <w:r w:rsidR="001959D6" w:rsidRPr="00E455A4">
          <w:rPr>
            <w:rFonts w:ascii="Courier New" w:hAnsi="Courier New" w:cs="Courier New"/>
          </w:rPr>
          <w:t xml:space="preserve"> </w:t>
        </w:r>
      </w:ins>
      <w:r w:rsidRPr="00E455A4">
        <w:rPr>
          <w:rFonts w:ascii="Courier New" w:hAnsi="Courier New" w:cs="Courier New"/>
        </w:rPr>
        <w:t>information and</w:t>
      </w:r>
    </w:p>
    <w:p w14:paraId="452F23CC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adopt the technique of delayed ACKs that only sends out an ACK for a</w:t>
      </w:r>
    </w:p>
    <w:p w14:paraId="3C7D2366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few of received packets.  In order to reduce PPS even further, one</w:t>
      </w:r>
    </w:p>
    <w:p w14:paraId="27C3D52D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may implement the algorithm at the receiver and feedback the</w:t>
      </w:r>
    </w:p>
    <w:p w14:paraId="1ED5E003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calculated window in the ACK packet once every RTT.</w:t>
      </w:r>
    </w:p>
    <w:p w14:paraId="0DFFA391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Liu, et al.             Expires December 11, 2020            </w:t>
      </w:r>
      <w:proofErr w:type="gramStart"/>
      <w:r w:rsidRPr="00E455A4">
        <w:rPr>
          <w:rFonts w:ascii="Courier New" w:hAnsi="Courier New" w:cs="Courier New"/>
        </w:rPr>
        <w:t xml:space="preserve">   [</w:t>
      </w:r>
      <w:proofErr w:type="gramEnd"/>
      <w:r w:rsidRPr="00E455A4">
        <w:rPr>
          <w:rFonts w:ascii="Courier New" w:hAnsi="Courier New" w:cs="Courier New"/>
        </w:rPr>
        <w:t>Page 8]</w:t>
      </w:r>
    </w:p>
    <w:p w14:paraId="2332A84D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br w:type="page"/>
      </w:r>
    </w:p>
    <w:p w14:paraId="696F5568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lastRenderedPageBreak/>
        <w:t>Internet-Draft                   HPCC++                        June 2020</w:t>
      </w:r>
    </w:p>
    <w:p w14:paraId="6F2C62E6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The receiver-based algorithm, Rx-HPCC, is based on </w:t>
      </w:r>
      <w:proofErr w:type="spellStart"/>
      <w:proofErr w:type="gramStart"/>
      <w:r w:rsidRPr="00E455A4">
        <w:rPr>
          <w:rFonts w:ascii="Courier New" w:hAnsi="Courier New" w:cs="Courier New"/>
        </w:rPr>
        <w:t>int.L</w:t>
      </w:r>
      <w:proofErr w:type="spellEnd"/>
      <w:proofErr w:type="gramEnd"/>
      <w:r w:rsidRPr="00E455A4">
        <w:rPr>
          <w:rFonts w:ascii="Courier New" w:hAnsi="Courier New" w:cs="Courier New"/>
        </w:rPr>
        <w:t>, which is</w:t>
      </w:r>
    </w:p>
    <w:p w14:paraId="14DB15E2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the </w:t>
      </w:r>
      <w:del w:id="139" w:author="Barak Gafni" w:date="2020-06-26T11:39:00Z">
        <w:r w:rsidRPr="00E455A4" w:rsidDel="001959D6">
          <w:rPr>
            <w:rFonts w:ascii="Courier New" w:hAnsi="Courier New" w:cs="Courier New"/>
          </w:rPr>
          <w:delText xml:space="preserve">INT </w:delText>
        </w:r>
      </w:del>
      <w:ins w:id="140" w:author="Barak Gafni" w:date="2020-06-26T11:39:00Z">
        <w:r w:rsidR="001959D6">
          <w:rPr>
            <w:rFonts w:ascii="Courier New" w:hAnsi="Courier New" w:cs="Courier New"/>
          </w:rPr>
          <w:t>telemetry</w:t>
        </w:r>
        <w:r w:rsidR="001959D6" w:rsidRPr="00E455A4">
          <w:rPr>
            <w:rFonts w:ascii="Courier New" w:hAnsi="Courier New" w:cs="Courier New"/>
          </w:rPr>
          <w:t xml:space="preserve"> </w:t>
        </w:r>
      </w:ins>
      <w:r w:rsidRPr="00E455A4">
        <w:rPr>
          <w:rFonts w:ascii="Courier New" w:hAnsi="Courier New" w:cs="Courier New"/>
        </w:rPr>
        <w:t>information in the packet header.  The receiver performs the</w:t>
      </w:r>
      <w:bookmarkStart w:id="141" w:name="_GoBack"/>
      <w:bookmarkEnd w:id="141"/>
    </w:p>
    <w:p w14:paraId="33E32A30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same functions except using </w:t>
      </w:r>
      <w:proofErr w:type="spellStart"/>
      <w:proofErr w:type="gramStart"/>
      <w:r w:rsidRPr="00E455A4">
        <w:rPr>
          <w:rFonts w:ascii="Courier New" w:hAnsi="Courier New" w:cs="Courier New"/>
        </w:rPr>
        <w:t>int.L</w:t>
      </w:r>
      <w:proofErr w:type="spellEnd"/>
      <w:proofErr w:type="gramEnd"/>
      <w:r w:rsidRPr="00E455A4">
        <w:rPr>
          <w:rFonts w:ascii="Courier New" w:hAnsi="Courier New" w:cs="Courier New"/>
        </w:rPr>
        <w:t xml:space="preserve"> instead of </w:t>
      </w:r>
      <w:proofErr w:type="spellStart"/>
      <w:r w:rsidRPr="00E455A4">
        <w:rPr>
          <w:rFonts w:ascii="Courier New" w:hAnsi="Courier New" w:cs="Courier New"/>
        </w:rPr>
        <w:t>ack.L</w:t>
      </w:r>
      <w:proofErr w:type="spellEnd"/>
      <w:r w:rsidRPr="00E455A4">
        <w:rPr>
          <w:rFonts w:ascii="Courier New" w:hAnsi="Courier New" w:cs="Courier New"/>
        </w:rPr>
        <w:t>.  The new function</w:t>
      </w:r>
    </w:p>
    <w:p w14:paraId="2CD637EC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</w:t>
      </w:r>
      <w:commentRangeStart w:id="142"/>
      <w:proofErr w:type="spellStart"/>
      <w:r w:rsidRPr="00E455A4">
        <w:rPr>
          <w:rFonts w:ascii="Courier New" w:hAnsi="Courier New" w:cs="Courier New"/>
        </w:rPr>
        <w:t>NewINT</w:t>
      </w:r>
      <w:commentRangeEnd w:id="142"/>
      <w:proofErr w:type="spellEnd"/>
      <w:r w:rsidR="001959D6">
        <w:rPr>
          <w:rStyle w:val="CommentReference"/>
          <w:rFonts w:asciiTheme="minorHAnsi" w:hAnsiTheme="minorHAnsi"/>
        </w:rPr>
        <w:commentReference w:id="142"/>
      </w:r>
      <w:r w:rsidRPr="00E455A4">
        <w:rPr>
          <w:rFonts w:ascii="Courier New" w:hAnsi="Courier New" w:cs="Courier New"/>
        </w:rPr>
        <w:t>(</w:t>
      </w:r>
      <w:proofErr w:type="spellStart"/>
      <w:proofErr w:type="gramStart"/>
      <w:r w:rsidRPr="00E455A4">
        <w:rPr>
          <w:rFonts w:ascii="Courier New" w:hAnsi="Courier New" w:cs="Courier New"/>
        </w:rPr>
        <w:t>int.L</w:t>
      </w:r>
      <w:proofErr w:type="spellEnd"/>
      <w:proofErr w:type="gramEnd"/>
      <w:r w:rsidRPr="00E455A4">
        <w:rPr>
          <w:rFonts w:ascii="Courier New" w:hAnsi="Courier New" w:cs="Courier New"/>
        </w:rPr>
        <w:t xml:space="preserve">) is to replace </w:t>
      </w:r>
      <w:proofErr w:type="spellStart"/>
      <w:r w:rsidRPr="00E455A4">
        <w:rPr>
          <w:rFonts w:ascii="Courier New" w:hAnsi="Courier New" w:cs="Courier New"/>
        </w:rPr>
        <w:t>NewACK</w:t>
      </w:r>
      <w:proofErr w:type="spellEnd"/>
      <w:r w:rsidRPr="00E455A4">
        <w:rPr>
          <w:rFonts w:ascii="Courier New" w:hAnsi="Courier New" w:cs="Courier New"/>
        </w:rPr>
        <w:t>(</w:t>
      </w:r>
      <w:proofErr w:type="spellStart"/>
      <w:r w:rsidRPr="00E455A4">
        <w:rPr>
          <w:rFonts w:ascii="Courier New" w:hAnsi="Courier New" w:cs="Courier New"/>
        </w:rPr>
        <w:t>int.L</w:t>
      </w:r>
      <w:proofErr w:type="spellEnd"/>
      <w:r w:rsidRPr="00E455A4">
        <w:rPr>
          <w:rFonts w:ascii="Courier New" w:hAnsi="Courier New" w:cs="Courier New"/>
        </w:rPr>
        <w:t>)</w:t>
      </w:r>
    </w:p>
    <w:p w14:paraId="07B9C1C9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28:   Procedure </w:t>
      </w:r>
      <w:proofErr w:type="spellStart"/>
      <w:r w:rsidRPr="00E455A4">
        <w:rPr>
          <w:rFonts w:ascii="Courier New" w:hAnsi="Courier New" w:cs="Courier New"/>
        </w:rPr>
        <w:t>NewINT</w:t>
      </w:r>
      <w:proofErr w:type="spellEnd"/>
      <w:r w:rsidRPr="00E455A4">
        <w:rPr>
          <w:rFonts w:ascii="Courier New" w:hAnsi="Courier New" w:cs="Courier New"/>
        </w:rPr>
        <w:t>(</w:t>
      </w:r>
      <w:proofErr w:type="spellStart"/>
      <w:proofErr w:type="gramStart"/>
      <w:r w:rsidRPr="00E455A4">
        <w:rPr>
          <w:rFonts w:ascii="Courier New" w:hAnsi="Courier New" w:cs="Courier New"/>
        </w:rPr>
        <w:t>int.L</w:t>
      </w:r>
      <w:proofErr w:type="spellEnd"/>
      <w:proofErr w:type="gramEnd"/>
      <w:r w:rsidRPr="00E455A4">
        <w:rPr>
          <w:rFonts w:ascii="Courier New" w:hAnsi="Courier New" w:cs="Courier New"/>
        </w:rPr>
        <w:t>)</w:t>
      </w:r>
    </w:p>
    <w:p w14:paraId="7C4BEC32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29:   if now &gt; (</w:t>
      </w:r>
      <w:proofErr w:type="spellStart"/>
      <w:r w:rsidRPr="00E455A4">
        <w:rPr>
          <w:rFonts w:ascii="Courier New" w:hAnsi="Courier New" w:cs="Courier New"/>
        </w:rPr>
        <w:t>lastUpdateTime</w:t>
      </w:r>
      <w:proofErr w:type="spellEnd"/>
      <w:r w:rsidRPr="00E455A4">
        <w:rPr>
          <w:rFonts w:ascii="Courier New" w:hAnsi="Courier New" w:cs="Courier New"/>
        </w:rPr>
        <w:t xml:space="preserve"> + T) then</w:t>
      </w:r>
    </w:p>
    <w:p w14:paraId="07B13281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30:      W = </w:t>
      </w:r>
      <w:proofErr w:type="spellStart"/>
      <w:proofErr w:type="gramStart"/>
      <w:r w:rsidRPr="00E455A4">
        <w:rPr>
          <w:rFonts w:ascii="Courier New" w:hAnsi="Courier New" w:cs="Courier New"/>
        </w:rPr>
        <w:t>ComputeWind</w:t>
      </w:r>
      <w:proofErr w:type="spellEnd"/>
      <w:r w:rsidRPr="00E455A4">
        <w:rPr>
          <w:rFonts w:ascii="Courier New" w:hAnsi="Courier New" w:cs="Courier New"/>
        </w:rPr>
        <w:t>(</w:t>
      </w:r>
      <w:proofErr w:type="spellStart"/>
      <w:proofErr w:type="gramEnd"/>
      <w:r w:rsidRPr="00E455A4">
        <w:rPr>
          <w:rFonts w:ascii="Courier New" w:hAnsi="Courier New" w:cs="Courier New"/>
        </w:rPr>
        <w:t>MeasureInflight</w:t>
      </w:r>
      <w:proofErr w:type="spellEnd"/>
      <w:r w:rsidRPr="00E455A4">
        <w:rPr>
          <w:rFonts w:ascii="Courier New" w:hAnsi="Courier New" w:cs="Courier New"/>
        </w:rPr>
        <w:t>(int), True);</w:t>
      </w:r>
    </w:p>
    <w:p w14:paraId="33EB278D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31:      </w:t>
      </w:r>
      <w:proofErr w:type="spellStart"/>
      <w:r w:rsidRPr="00E455A4">
        <w:rPr>
          <w:rFonts w:ascii="Courier New" w:hAnsi="Courier New" w:cs="Courier New"/>
        </w:rPr>
        <w:t>send_ack</w:t>
      </w:r>
      <w:proofErr w:type="spellEnd"/>
      <w:r w:rsidRPr="00E455A4">
        <w:rPr>
          <w:rFonts w:ascii="Courier New" w:hAnsi="Courier New" w:cs="Courier New"/>
        </w:rPr>
        <w:t>(W)</w:t>
      </w:r>
    </w:p>
    <w:p w14:paraId="5F5917E6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32:      </w:t>
      </w:r>
      <w:proofErr w:type="spellStart"/>
      <w:r w:rsidRPr="00E455A4">
        <w:rPr>
          <w:rFonts w:ascii="Courier New" w:hAnsi="Courier New" w:cs="Courier New"/>
        </w:rPr>
        <w:t>lastUpdateTime</w:t>
      </w:r>
      <w:proofErr w:type="spellEnd"/>
      <w:r w:rsidRPr="00E455A4">
        <w:rPr>
          <w:rFonts w:ascii="Courier New" w:hAnsi="Courier New" w:cs="Courier New"/>
        </w:rPr>
        <w:t xml:space="preserve"> = now;</w:t>
      </w:r>
    </w:p>
    <w:p w14:paraId="77F6BDED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33:   else</w:t>
      </w:r>
    </w:p>
    <w:p w14:paraId="4FE1121A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34:      W = </w:t>
      </w:r>
      <w:proofErr w:type="spellStart"/>
      <w:proofErr w:type="gramStart"/>
      <w:r w:rsidRPr="00E455A4">
        <w:rPr>
          <w:rFonts w:ascii="Courier New" w:hAnsi="Courier New" w:cs="Courier New"/>
        </w:rPr>
        <w:t>ComputeWind</w:t>
      </w:r>
      <w:proofErr w:type="spellEnd"/>
      <w:r w:rsidRPr="00E455A4">
        <w:rPr>
          <w:rFonts w:ascii="Courier New" w:hAnsi="Courier New" w:cs="Courier New"/>
        </w:rPr>
        <w:t>(</w:t>
      </w:r>
      <w:proofErr w:type="spellStart"/>
      <w:proofErr w:type="gramEnd"/>
      <w:r w:rsidRPr="00E455A4">
        <w:rPr>
          <w:rFonts w:ascii="Courier New" w:hAnsi="Courier New" w:cs="Courier New"/>
        </w:rPr>
        <w:t>MeasureInflight</w:t>
      </w:r>
      <w:proofErr w:type="spellEnd"/>
      <w:r w:rsidRPr="00E455A4">
        <w:rPr>
          <w:rFonts w:ascii="Courier New" w:hAnsi="Courier New" w:cs="Courier New"/>
        </w:rPr>
        <w:t>(int), False);</w:t>
      </w:r>
    </w:p>
    <w:p w14:paraId="08804398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Here, since the receiver does not know the starting sequence number</w:t>
      </w:r>
    </w:p>
    <w:p w14:paraId="3BADD105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of a burst, it simply records the </w:t>
      </w:r>
      <w:proofErr w:type="spellStart"/>
      <w:r w:rsidRPr="00E455A4">
        <w:rPr>
          <w:rFonts w:ascii="Courier New" w:hAnsi="Courier New" w:cs="Courier New"/>
        </w:rPr>
        <w:t>lastUpdateTime</w:t>
      </w:r>
      <w:proofErr w:type="spellEnd"/>
      <w:r w:rsidRPr="00E455A4">
        <w:rPr>
          <w:rFonts w:ascii="Courier New" w:hAnsi="Courier New" w:cs="Courier New"/>
        </w:rPr>
        <w:t>.  If time T has</w:t>
      </w:r>
    </w:p>
    <w:p w14:paraId="16388C81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passed since </w:t>
      </w:r>
      <w:proofErr w:type="spellStart"/>
      <w:r w:rsidRPr="00E455A4">
        <w:rPr>
          <w:rFonts w:ascii="Courier New" w:hAnsi="Courier New" w:cs="Courier New"/>
        </w:rPr>
        <w:t>lastUpdateTime</w:t>
      </w:r>
      <w:proofErr w:type="spellEnd"/>
      <w:r w:rsidRPr="00E455A4">
        <w:rPr>
          <w:rFonts w:ascii="Courier New" w:hAnsi="Courier New" w:cs="Courier New"/>
        </w:rPr>
        <w:t xml:space="preserve">, the algorithm would </w:t>
      </w:r>
      <w:proofErr w:type="spellStart"/>
      <w:r w:rsidRPr="00E455A4">
        <w:rPr>
          <w:rFonts w:ascii="Courier New" w:hAnsi="Courier New" w:cs="Courier New"/>
        </w:rPr>
        <w:t>recalcuate</w:t>
      </w:r>
      <w:proofErr w:type="spellEnd"/>
      <w:r w:rsidRPr="00E455A4">
        <w:rPr>
          <w:rFonts w:ascii="Courier New" w:hAnsi="Courier New" w:cs="Courier New"/>
        </w:rPr>
        <w:t xml:space="preserve"> </w:t>
      </w:r>
      <w:proofErr w:type="spellStart"/>
      <w:r w:rsidRPr="00E455A4">
        <w:rPr>
          <w:rFonts w:ascii="Courier New" w:hAnsi="Courier New" w:cs="Courier New"/>
        </w:rPr>
        <w:t>Wc</w:t>
      </w:r>
      <w:proofErr w:type="spellEnd"/>
      <w:r w:rsidRPr="00E455A4">
        <w:rPr>
          <w:rFonts w:ascii="Courier New" w:hAnsi="Courier New" w:cs="Courier New"/>
        </w:rPr>
        <w:t xml:space="preserve"> as in</w:t>
      </w:r>
    </w:p>
    <w:p w14:paraId="1272E29E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Line 30 and send out the ACK packet which would include W </w:t>
      </w:r>
      <w:proofErr w:type="spellStart"/>
      <w:r w:rsidRPr="00E455A4">
        <w:rPr>
          <w:rFonts w:ascii="Courier New" w:hAnsi="Courier New" w:cs="Courier New"/>
        </w:rPr>
        <w:t>informtion</w:t>
      </w:r>
      <w:proofErr w:type="spellEnd"/>
      <w:r w:rsidRPr="00E455A4">
        <w:rPr>
          <w:rFonts w:ascii="Courier New" w:hAnsi="Courier New" w:cs="Courier New"/>
        </w:rPr>
        <w:t>.</w:t>
      </w:r>
    </w:p>
    <w:p w14:paraId="5C6C9240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Otherwise, it would just update W information locally.  This would</w:t>
      </w:r>
    </w:p>
    <w:p w14:paraId="4C338CB2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reduce the amount of traffic that needs to be feedback to the data</w:t>
      </w:r>
    </w:p>
    <w:p w14:paraId="70A974A2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sender.</w:t>
      </w:r>
    </w:p>
    <w:p w14:paraId="2FEC613D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Note that the receiver can also measure the number of outstanding</w:t>
      </w:r>
    </w:p>
    <w:p w14:paraId="1A5B3AB4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flows, N, and use this information to dynamically adjust W_AI to</w:t>
      </w:r>
    </w:p>
    <w:p w14:paraId="38E7C131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achieve better fairness.</w:t>
      </w:r>
    </w:p>
    <w:p w14:paraId="2DEB3850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6.3. </w:t>
      </w:r>
      <w:del w:id="143" w:author="Barak Gafni" w:date="2020-06-26T11:40:00Z">
        <w:r w:rsidRPr="00E455A4" w:rsidDel="001959D6">
          <w:rPr>
            <w:rFonts w:ascii="Courier New" w:hAnsi="Courier New" w:cs="Courier New"/>
          </w:rPr>
          <w:delText>Switch</w:delText>
        </w:r>
      </w:del>
      <w:ins w:id="144" w:author="Barak Gafni" w:date="2020-06-26T11:40:00Z">
        <w:r w:rsidR="001959D6">
          <w:rPr>
            <w:rFonts w:ascii="Courier New" w:hAnsi="Courier New" w:cs="Courier New"/>
          </w:rPr>
          <w:t>Network-element</w:t>
        </w:r>
      </w:ins>
      <w:r w:rsidRPr="00E455A4">
        <w:rPr>
          <w:rFonts w:ascii="Courier New" w:hAnsi="Courier New" w:cs="Courier New"/>
        </w:rPr>
        <w:t>-side optimizations</w:t>
      </w:r>
    </w:p>
    <w:p w14:paraId="33DC21CA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</w:t>
      </w:r>
      <w:del w:id="145" w:author="Barak Gafni" w:date="2020-06-26T11:40:00Z">
        <w:r w:rsidRPr="00E455A4" w:rsidDel="00BC0D0B">
          <w:rPr>
            <w:rFonts w:ascii="Courier New" w:hAnsi="Courier New" w:cs="Courier New"/>
          </w:rPr>
          <w:delText xml:space="preserve">Switches </w:delText>
        </w:r>
      </w:del>
      <w:ins w:id="146" w:author="Barak Gafni" w:date="2020-06-26T11:40:00Z">
        <w:r w:rsidR="00BC0D0B">
          <w:rPr>
            <w:rFonts w:ascii="Courier New" w:hAnsi="Courier New" w:cs="Courier New"/>
          </w:rPr>
          <w:t>Network elements</w:t>
        </w:r>
        <w:r w:rsidR="00BC0D0B" w:rsidRPr="00E455A4">
          <w:rPr>
            <w:rFonts w:ascii="Courier New" w:hAnsi="Courier New" w:cs="Courier New"/>
          </w:rPr>
          <w:t xml:space="preserve"> </w:t>
        </w:r>
      </w:ins>
      <w:r w:rsidRPr="00E455A4">
        <w:rPr>
          <w:rFonts w:ascii="Courier New" w:hAnsi="Courier New" w:cs="Courier New"/>
        </w:rPr>
        <w:t>can potentially generate and send separate</w:t>
      </w:r>
    </w:p>
    <w:p w14:paraId="1F091C39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packets containing </w:t>
      </w:r>
      <w:del w:id="147" w:author="Barak Gafni" w:date="2020-06-26T11:40:00Z">
        <w:r w:rsidRPr="00E455A4" w:rsidDel="00BC0D0B">
          <w:rPr>
            <w:rFonts w:ascii="Courier New" w:hAnsi="Courier New" w:cs="Courier New"/>
          </w:rPr>
          <w:delText xml:space="preserve">INT </w:delText>
        </w:r>
      </w:del>
      <w:ins w:id="148" w:author="Barak Gafni" w:date="2020-06-26T11:40:00Z">
        <w:r w:rsidR="00BC0D0B">
          <w:rPr>
            <w:rFonts w:ascii="Courier New" w:hAnsi="Courier New" w:cs="Courier New"/>
          </w:rPr>
          <w:t>telemetry</w:t>
        </w:r>
        <w:r w:rsidR="00BC0D0B" w:rsidRPr="00E455A4">
          <w:rPr>
            <w:rFonts w:ascii="Courier New" w:hAnsi="Courier New" w:cs="Courier New"/>
          </w:rPr>
          <w:t xml:space="preserve"> </w:t>
        </w:r>
      </w:ins>
      <w:r w:rsidRPr="00E455A4">
        <w:rPr>
          <w:rFonts w:ascii="Courier New" w:hAnsi="Courier New" w:cs="Courier New"/>
        </w:rPr>
        <w:t xml:space="preserve">information (aka </w:t>
      </w:r>
      <w:del w:id="149" w:author="Barak Gafni" w:date="2020-06-26T11:40:00Z">
        <w:r w:rsidRPr="00E455A4" w:rsidDel="00BC0D0B">
          <w:rPr>
            <w:rFonts w:ascii="Courier New" w:hAnsi="Courier New" w:cs="Courier New"/>
          </w:rPr>
          <w:delText xml:space="preserve">INT </w:delText>
        </w:r>
      </w:del>
      <w:ins w:id="150" w:author="Barak Gafni" w:date="2020-06-26T11:40:00Z">
        <w:r w:rsidR="00BC0D0B">
          <w:rPr>
            <w:rFonts w:ascii="Courier New" w:hAnsi="Courier New" w:cs="Courier New"/>
          </w:rPr>
          <w:t>telemetry</w:t>
        </w:r>
        <w:r w:rsidR="00BC0D0B" w:rsidRPr="00E455A4">
          <w:rPr>
            <w:rFonts w:ascii="Courier New" w:hAnsi="Courier New" w:cs="Courier New"/>
          </w:rPr>
          <w:t xml:space="preserve"> </w:t>
        </w:r>
      </w:ins>
      <w:r w:rsidRPr="00E455A4">
        <w:rPr>
          <w:rFonts w:ascii="Courier New" w:hAnsi="Courier New" w:cs="Courier New"/>
        </w:rPr>
        <w:t>response packets)</w:t>
      </w:r>
    </w:p>
    <w:p w14:paraId="3B8C8861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directly back to the data senders so that they can slow down as soon</w:t>
      </w:r>
    </w:p>
    <w:p w14:paraId="1958CAA1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as possible. This fast feedback and reaction can further reduce</w:t>
      </w:r>
    </w:p>
    <w:p w14:paraId="7E6250B6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buffer size consumption upon heavy </w:t>
      </w:r>
      <w:proofErr w:type="spellStart"/>
      <w:r w:rsidRPr="00E455A4">
        <w:rPr>
          <w:rFonts w:ascii="Courier New" w:hAnsi="Courier New" w:cs="Courier New"/>
        </w:rPr>
        <w:t>incast</w:t>
      </w:r>
      <w:proofErr w:type="spellEnd"/>
      <w:r w:rsidRPr="00E455A4">
        <w:rPr>
          <w:rFonts w:ascii="Courier New" w:hAnsi="Courier New" w:cs="Courier New"/>
        </w:rPr>
        <w:t xml:space="preserve">. </w:t>
      </w:r>
      <w:del w:id="151" w:author="Barak Gafni" w:date="2020-06-26T11:41:00Z">
        <w:r w:rsidRPr="00E455A4" w:rsidDel="00BC0D0B">
          <w:rPr>
            <w:rFonts w:ascii="Courier New" w:hAnsi="Courier New" w:cs="Courier New"/>
          </w:rPr>
          <w:delText xml:space="preserve">Switches </w:delText>
        </w:r>
      </w:del>
      <w:ins w:id="152" w:author="Barak Gafni" w:date="2020-06-26T11:41:00Z">
        <w:r w:rsidR="00BC0D0B">
          <w:rPr>
            <w:rFonts w:ascii="Courier New" w:hAnsi="Courier New" w:cs="Courier New"/>
          </w:rPr>
          <w:t>Network elements</w:t>
        </w:r>
        <w:r w:rsidR="00BC0D0B" w:rsidRPr="00E455A4">
          <w:rPr>
            <w:rFonts w:ascii="Courier New" w:hAnsi="Courier New" w:cs="Courier New"/>
          </w:rPr>
          <w:t xml:space="preserve"> </w:t>
        </w:r>
      </w:ins>
      <w:del w:id="153" w:author="Barak Gafni" w:date="2020-06-26T11:41:00Z">
        <w:r w:rsidRPr="00E455A4" w:rsidDel="00BC0D0B">
          <w:rPr>
            <w:rFonts w:ascii="Courier New" w:hAnsi="Courier New" w:cs="Courier New"/>
          </w:rPr>
          <w:delText xml:space="preserve">can </w:delText>
        </w:r>
      </w:del>
      <w:ins w:id="154" w:author="Barak Gafni" w:date="2020-06-26T11:41:00Z">
        <w:r w:rsidR="00BC0D0B">
          <w:rPr>
            <w:rFonts w:ascii="Courier New" w:hAnsi="Courier New" w:cs="Courier New"/>
          </w:rPr>
          <w:t>may</w:t>
        </w:r>
        <w:r w:rsidR="00BC0D0B" w:rsidRPr="00E455A4">
          <w:rPr>
            <w:rFonts w:ascii="Courier New" w:hAnsi="Courier New" w:cs="Courier New"/>
          </w:rPr>
          <w:t xml:space="preserve"> </w:t>
        </w:r>
      </w:ins>
      <w:r w:rsidRPr="00E455A4">
        <w:rPr>
          <w:rFonts w:ascii="Courier New" w:hAnsi="Courier New" w:cs="Courier New"/>
        </w:rPr>
        <w:t>consider the</w:t>
      </w:r>
    </w:p>
    <w:p w14:paraId="1CBF483C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level of congestion to decide </w:t>
      </w:r>
      <w:proofErr w:type="gramStart"/>
      <w:ins w:id="155" w:author="Barak Gafni" w:date="2020-06-26T11:41:00Z">
        <w:r w:rsidR="00BC0D0B">
          <w:rPr>
            <w:rFonts w:ascii="Courier New" w:hAnsi="Courier New" w:cs="Courier New"/>
          </w:rPr>
          <w:t xml:space="preserve">if and </w:t>
        </w:r>
      </w:ins>
      <w:r w:rsidRPr="00E455A4">
        <w:rPr>
          <w:rFonts w:ascii="Courier New" w:hAnsi="Courier New" w:cs="Courier New"/>
        </w:rPr>
        <w:t>when</w:t>
      </w:r>
      <w:proofErr w:type="gramEnd"/>
      <w:r w:rsidRPr="00E455A4">
        <w:rPr>
          <w:rFonts w:ascii="Courier New" w:hAnsi="Courier New" w:cs="Courier New"/>
        </w:rPr>
        <w:t xml:space="preserve"> to trigger direct </w:t>
      </w:r>
      <w:del w:id="156" w:author="Barak Gafni" w:date="2020-06-26T11:41:00Z">
        <w:r w:rsidRPr="00E455A4" w:rsidDel="00BC0D0B">
          <w:rPr>
            <w:rFonts w:ascii="Courier New" w:hAnsi="Courier New" w:cs="Courier New"/>
          </w:rPr>
          <w:delText xml:space="preserve">INT </w:delText>
        </w:r>
      </w:del>
      <w:ins w:id="157" w:author="Barak Gafni" w:date="2020-06-26T11:41:00Z">
        <w:r w:rsidR="00BC0D0B">
          <w:rPr>
            <w:rFonts w:ascii="Courier New" w:hAnsi="Courier New" w:cs="Courier New"/>
          </w:rPr>
          <w:t>telemetry</w:t>
        </w:r>
        <w:r w:rsidR="00BC0D0B" w:rsidRPr="00E455A4">
          <w:rPr>
            <w:rFonts w:ascii="Courier New" w:hAnsi="Courier New" w:cs="Courier New"/>
          </w:rPr>
          <w:t xml:space="preserve"> </w:t>
        </w:r>
      </w:ins>
      <w:r w:rsidRPr="00E455A4">
        <w:rPr>
          <w:rFonts w:ascii="Courier New" w:hAnsi="Courier New" w:cs="Courier New"/>
        </w:rPr>
        <w:t>responses.</w:t>
      </w:r>
    </w:p>
    <w:p w14:paraId="7142F1D9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A simple bloom-filter and timer can be used at </w:t>
      </w:r>
      <w:del w:id="158" w:author="Barak Gafni" w:date="2020-06-26T11:41:00Z">
        <w:r w:rsidRPr="00E455A4" w:rsidDel="00BC0D0B">
          <w:rPr>
            <w:rFonts w:ascii="Courier New" w:hAnsi="Courier New" w:cs="Courier New"/>
          </w:rPr>
          <w:delText xml:space="preserve">switches </w:delText>
        </w:r>
      </w:del>
      <w:ins w:id="159" w:author="Barak Gafni" w:date="2020-06-26T11:41:00Z">
        <w:r w:rsidR="00BC0D0B">
          <w:rPr>
            <w:rFonts w:ascii="Courier New" w:hAnsi="Courier New" w:cs="Courier New"/>
          </w:rPr>
          <w:t>network elements</w:t>
        </w:r>
        <w:r w:rsidR="00BC0D0B" w:rsidRPr="00E455A4">
          <w:rPr>
            <w:rFonts w:ascii="Courier New" w:hAnsi="Courier New" w:cs="Courier New"/>
          </w:rPr>
          <w:t xml:space="preserve"> </w:t>
        </w:r>
      </w:ins>
      <w:r w:rsidRPr="00E455A4">
        <w:rPr>
          <w:rFonts w:ascii="Courier New" w:hAnsi="Courier New" w:cs="Courier New"/>
        </w:rPr>
        <w:t>to avoid</w:t>
      </w:r>
    </w:p>
    <w:p w14:paraId="3044F9AF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sending a burst of </w:t>
      </w:r>
      <w:del w:id="160" w:author="Barak Gafni" w:date="2020-06-26T11:41:00Z">
        <w:r w:rsidRPr="00E455A4" w:rsidDel="00BC0D0B">
          <w:rPr>
            <w:rFonts w:ascii="Courier New" w:hAnsi="Courier New" w:cs="Courier New"/>
          </w:rPr>
          <w:delText xml:space="preserve">INT </w:delText>
        </w:r>
      </w:del>
      <w:ins w:id="161" w:author="Barak Gafni" w:date="2020-06-26T11:41:00Z">
        <w:r w:rsidR="00BC0D0B">
          <w:rPr>
            <w:rFonts w:ascii="Courier New" w:hAnsi="Courier New" w:cs="Courier New"/>
          </w:rPr>
          <w:t>telemetry</w:t>
        </w:r>
        <w:r w:rsidR="00BC0D0B" w:rsidRPr="00E455A4">
          <w:rPr>
            <w:rFonts w:ascii="Courier New" w:hAnsi="Courier New" w:cs="Courier New"/>
          </w:rPr>
          <w:t xml:space="preserve"> </w:t>
        </w:r>
      </w:ins>
      <w:r w:rsidRPr="00E455A4">
        <w:rPr>
          <w:rFonts w:ascii="Courier New" w:hAnsi="Courier New" w:cs="Courier New"/>
        </w:rPr>
        <w:t>responses to the same sender.  A</w:t>
      </w:r>
      <w:del w:id="162" w:author="Barak Gafni" w:date="2020-06-26T11:42:00Z">
        <w:r w:rsidRPr="00E455A4" w:rsidDel="00CA58DD">
          <w:rPr>
            <w:rFonts w:ascii="Courier New" w:hAnsi="Courier New" w:cs="Courier New"/>
          </w:rPr>
          <w:delText>n</w:delText>
        </w:r>
      </w:del>
      <w:r w:rsidRPr="00E455A4">
        <w:rPr>
          <w:rFonts w:ascii="Courier New" w:hAnsi="Courier New" w:cs="Courier New"/>
        </w:rPr>
        <w:t xml:space="preserve"> </w:t>
      </w:r>
      <w:ins w:id="163" w:author="Barak Gafni" w:date="2020-06-26T11:42:00Z">
        <w:r w:rsidR="00CA58DD">
          <w:rPr>
            <w:rFonts w:ascii="Courier New" w:hAnsi="Courier New" w:cs="Courier New"/>
          </w:rPr>
          <w:t>telemetry</w:t>
        </w:r>
      </w:ins>
      <w:del w:id="164" w:author="Barak Gafni" w:date="2020-06-26T11:42:00Z">
        <w:r w:rsidRPr="00E455A4" w:rsidDel="00CA58DD">
          <w:rPr>
            <w:rFonts w:ascii="Courier New" w:hAnsi="Courier New" w:cs="Courier New"/>
          </w:rPr>
          <w:delText>INT</w:delText>
        </w:r>
      </w:del>
      <w:r w:rsidRPr="00E455A4">
        <w:rPr>
          <w:rFonts w:ascii="Courier New" w:hAnsi="Courier New" w:cs="Courier New"/>
        </w:rPr>
        <w:t xml:space="preserve"> response</w:t>
      </w:r>
    </w:p>
    <w:p w14:paraId="612B7F1F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packet must carry the sequence number of the original data packet, so</w:t>
      </w:r>
    </w:p>
    <w:p w14:paraId="5CB8AC37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that the sender can correctly correlate the </w:t>
      </w:r>
      <w:ins w:id="165" w:author="Barak Gafni" w:date="2020-06-26T11:42:00Z">
        <w:r w:rsidR="00CA58DD">
          <w:rPr>
            <w:rFonts w:ascii="Courier New" w:hAnsi="Courier New" w:cs="Courier New"/>
          </w:rPr>
          <w:t>telemetry</w:t>
        </w:r>
        <w:r w:rsidR="00CA58DD" w:rsidRPr="00E455A4">
          <w:rPr>
            <w:rFonts w:ascii="Courier New" w:hAnsi="Courier New" w:cs="Courier New"/>
          </w:rPr>
          <w:t xml:space="preserve"> </w:t>
        </w:r>
      </w:ins>
      <w:del w:id="166" w:author="Barak Gafni" w:date="2020-06-26T11:42:00Z">
        <w:r w:rsidRPr="00E455A4" w:rsidDel="00CA58DD">
          <w:rPr>
            <w:rFonts w:ascii="Courier New" w:hAnsi="Courier New" w:cs="Courier New"/>
          </w:rPr>
          <w:delText xml:space="preserve">INT </w:delText>
        </w:r>
      </w:del>
      <w:r w:rsidRPr="00E455A4">
        <w:rPr>
          <w:rFonts w:ascii="Courier New" w:hAnsi="Courier New" w:cs="Courier New"/>
        </w:rPr>
        <w:t>response with the</w:t>
      </w:r>
    </w:p>
    <w:p w14:paraId="33B39FA9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data packet triggered the </w:t>
      </w:r>
      <w:ins w:id="167" w:author="Barak Gafni" w:date="2020-06-26T11:42:00Z">
        <w:r w:rsidR="00381D64">
          <w:rPr>
            <w:rFonts w:ascii="Courier New" w:hAnsi="Courier New" w:cs="Courier New"/>
          </w:rPr>
          <w:t>telemetry</w:t>
        </w:r>
        <w:r w:rsidR="00381D64" w:rsidRPr="00E455A4">
          <w:rPr>
            <w:rFonts w:ascii="Courier New" w:hAnsi="Courier New" w:cs="Courier New"/>
          </w:rPr>
          <w:t xml:space="preserve"> </w:t>
        </w:r>
      </w:ins>
      <w:del w:id="168" w:author="Barak Gafni" w:date="2020-06-26T11:42:00Z">
        <w:r w:rsidRPr="00E455A4" w:rsidDel="00381D64">
          <w:rPr>
            <w:rFonts w:ascii="Courier New" w:hAnsi="Courier New" w:cs="Courier New"/>
          </w:rPr>
          <w:delText xml:space="preserve">INT </w:delText>
        </w:r>
      </w:del>
      <w:r w:rsidRPr="00E455A4">
        <w:rPr>
          <w:rFonts w:ascii="Courier New" w:hAnsi="Courier New" w:cs="Courier New"/>
        </w:rPr>
        <w:t>response.</w:t>
      </w:r>
    </w:p>
    <w:p w14:paraId="0D00DC88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One may optimize the </w:t>
      </w:r>
      <w:ins w:id="169" w:author="Barak Gafni" w:date="2020-06-26T11:42:00Z">
        <w:r w:rsidR="00381D64">
          <w:rPr>
            <w:rFonts w:ascii="Courier New" w:hAnsi="Courier New" w:cs="Courier New"/>
          </w:rPr>
          <w:t>inband telemetry</w:t>
        </w:r>
        <w:r w:rsidR="00381D64" w:rsidRPr="00E455A4">
          <w:rPr>
            <w:rFonts w:ascii="Courier New" w:hAnsi="Courier New" w:cs="Courier New"/>
          </w:rPr>
          <w:t xml:space="preserve"> </w:t>
        </w:r>
      </w:ins>
      <w:del w:id="170" w:author="Barak Gafni" w:date="2020-06-26T11:42:00Z">
        <w:r w:rsidRPr="00E455A4" w:rsidDel="00381D64">
          <w:rPr>
            <w:rFonts w:ascii="Courier New" w:hAnsi="Courier New" w:cs="Courier New"/>
          </w:rPr>
          <w:delText xml:space="preserve">INT </w:delText>
        </w:r>
      </w:del>
      <w:r w:rsidRPr="00E455A4">
        <w:rPr>
          <w:rFonts w:ascii="Courier New" w:hAnsi="Courier New" w:cs="Courier New"/>
        </w:rPr>
        <w:t xml:space="preserve">header overhead by </w:t>
      </w:r>
      <w:commentRangeStart w:id="171"/>
      <w:r w:rsidRPr="00E455A4">
        <w:rPr>
          <w:rFonts w:ascii="Courier New" w:hAnsi="Courier New" w:cs="Courier New"/>
        </w:rPr>
        <w:t>implementing a simple</w:t>
      </w:r>
    </w:p>
    <w:p w14:paraId="7519017A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subscription-based </w:t>
      </w:r>
      <w:del w:id="172" w:author="Barak Gafni" w:date="2020-06-26T11:43:00Z">
        <w:r w:rsidRPr="00E455A4" w:rsidDel="00381D64">
          <w:rPr>
            <w:rFonts w:ascii="Courier New" w:hAnsi="Courier New" w:cs="Courier New"/>
          </w:rPr>
          <w:delText>INT</w:delText>
        </w:r>
      </w:del>
      <w:ins w:id="173" w:author="Barak Gafni" w:date="2020-06-26T11:43:00Z">
        <w:r w:rsidR="00381D64">
          <w:rPr>
            <w:rFonts w:ascii="Courier New" w:hAnsi="Courier New" w:cs="Courier New"/>
          </w:rPr>
          <w:t>inband telemetry</w:t>
        </w:r>
      </w:ins>
      <w:ins w:id="174" w:author="Barak Gafni" w:date="2020-06-26T11:52:00Z">
        <w:r w:rsidR="00A10B4A">
          <w:rPr>
            <w:rFonts w:ascii="Courier New" w:hAnsi="Courier New" w:cs="Courier New"/>
          </w:rPr>
          <w:t xml:space="preserve"> model</w:t>
        </w:r>
      </w:ins>
      <w:commentRangeEnd w:id="171"/>
      <w:ins w:id="175" w:author="Barak Gafni" w:date="2020-06-26T11:53:00Z">
        <w:r w:rsidR="00A10B4A">
          <w:rPr>
            <w:rStyle w:val="CommentReference"/>
            <w:rFonts w:asciiTheme="minorHAnsi" w:hAnsiTheme="minorHAnsi"/>
          </w:rPr>
          <w:commentReference w:id="171"/>
        </w:r>
      </w:ins>
      <w:r w:rsidRPr="00E455A4">
        <w:rPr>
          <w:rFonts w:ascii="Courier New" w:hAnsi="Courier New" w:cs="Courier New"/>
        </w:rPr>
        <w:t xml:space="preserve">.  The data senders may </w:t>
      </w:r>
      <w:del w:id="176" w:author="Barak Gafni" w:date="2020-06-26T11:50:00Z">
        <w:r w:rsidRPr="00E455A4" w:rsidDel="0025284D">
          <w:rPr>
            <w:rFonts w:ascii="Courier New" w:hAnsi="Courier New" w:cs="Courier New"/>
          </w:rPr>
          <w:delText xml:space="preserve">simply </w:delText>
        </w:r>
      </w:del>
      <w:ins w:id="177" w:author="Barak Gafni" w:date="2020-06-26T11:50:00Z">
        <w:r w:rsidR="0025284D" w:rsidRPr="00E455A4">
          <w:rPr>
            <w:rFonts w:ascii="Courier New" w:hAnsi="Courier New" w:cs="Courier New"/>
          </w:rPr>
          <w:t xml:space="preserve"> </w:t>
        </w:r>
      </w:ins>
      <w:r w:rsidRPr="00E455A4">
        <w:rPr>
          <w:rFonts w:ascii="Courier New" w:hAnsi="Courier New" w:cs="Courier New"/>
        </w:rPr>
        <w:t xml:space="preserve">use </w:t>
      </w:r>
      <w:ins w:id="178" w:author="Barak Gafni" w:date="2020-06-26T11:50:00Z">
        <w:r w:rsidR="002B55C4">
          <w:rPr>
            <w:rFonts w:ascii="Courier New" w:hAnsi="Courier New" w:cs="Courier New"/>
          </w:rPr>
          <w:t xml:space="preserve">mechanisms such as </w:t>
        </w:r>
      </w:ins>
      <w:r w:rsidRPr="00E455A4">
        <w:rPr>
          <w:rFonts w:ascii="Courier New" w:hAnsi="Courier New" w:cs="Courier New"/>
        </w:rPr>
        <w:t>a different</w:t>
      </w:r>
    </w:p>
    <w:p w14:paraId="40EE6798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DSCP codepoint or a flag bit in the </w:t>
      </w:r>
      <w:del w:id="179" w:author="Barak Gafni" w:date="2020-06-26T11:43:00Z">
        <w:r w:rsidRPr="00E455A4" w:rsidDel="004A4FA4">
          <w:rPr>
            <w:rFonts w:ascii="Courier New" w:hAnsi="Courier New" w:cs="Courier New"/>
          </w:rPr>
          <w:delText xml:space="preserve">INT </w:delText>
        </w:r>
      </w:del>
      <w:ins w:id="180" w:author="Barak Gafni" w:date="2020-06-26T11:43:00Z">
        <w:r w:rsidR="004A4FA4">
          <w:rPr>
            <w:rFonts w:ascii="Courier New" w:hAnsi="Courier New" w:cs="Courier New"/>
          </w:rPr>
          <w:t>inband telemetry</w:t>
        </w:r>
        <w:r w:rsidR="004A4FA4" w:rsidRPr="00E455A4">
          <w:rPr>
            <w:rFonts w:ascii="Courier New" w:hAnsi="Courier New" w:cs="Courier New"/>
          </w:rPr>
          <w:t xml:space="preserve"> </w:t>
        </w:r>
      </w:ins>
      <w:r w:rsidRPr="00E455A4">
        <w:rPr>
          <w:rFonts w:ascii="Courier New" w:hAnsi="Courier New" w:cs="Courier New"/>
        </w:rPr>
        <w:t>instruction header to indicate</w:t>
      </w:r>
    </w:p>
    <w:p w14:paraId="15091161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</w:t>
      </w:r>
      <w:del w:id="181" w:author="Barak Gafni" w:date="2020-06-26T11:51:00Z">
        <w:r w:rsidRPr="00E455A4" w:rsidDel="002B55C4">
          <w:rPr>
            <w:rFonts w:ascii="Courier New" w:hAnsi="Courier New" w:cs="Courier New"/>
          </w:rPr>
          <w:delText xml:space="preserve">INT </w:delText>
        </w:r>
      </w:del>
      <w:ins w:id="182" w:author="Barak Gafni" w:date="2020-06-26T11:51:00Z">
        <w:r w:rsidR="002B55C4">
          <w:rPr>
            <w:rFonts w:ascii="Courier New" w:hAnsi="Courier New" w:cs="Courier New"/>
          </w:rPr>
          <w:t>this</w:t>
        </w:r>
        <w:r w:rsidR="002B55C4" w:rsidRPr="00E455A4">
          <w:rPr>
            <w:rFonts w:ascii="Courier New" w:hAnsi="Courier New" w:cs="Courier New"/>
          </w:rPr>
          <w:t xml:space="preserve"> </w:t>
        </w:r>
      </w:ins>
      <w:r w:rsidRPr="00E455A4">
        <w:rPr>
          <w:rFonts w:ascii="Courier New" w:hAnsi="Courier New" w:cs="Courier New"/>
        </w:rPr>
        <w:t xml:space="preserve">subscription. (We expect future </w:t>
      </w:r>
      <w:del w:id="183" w:author="Barak Gafni" w:date="2020-06-26T11:51:00Z">
        <w:r w:rsidRPr="00E455A4" w:rsidDel="002B55C4">
          <w:rPr>
            <w:rFonts w:ascii="Courier New" w:hAnsi="Courier New" w:cs="Courier New"/>
          </w:rPr>
          <w:delText xml:space="preserve">INT </w:delText>
        </w:r>
      </w:del>
      <w:r w:rsidRPr="00E455A4">
        <w:rPr>
          <w:rFonts w:ascii="Courier New" w:hAnsi="Courier New" w:cs="Courier New"/>
        </w:rPr>
        <w:t>specs to support such a</w:t>
      </w:r>
    </w:p>
    <w:p w14:paraId="17EC83F1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Liu, et al.             Expires December 11, 2020            </w:t>
      </w:r>
      <w:proofErr w:type="gramStart"/>
      <w:r w:rsidRPr="00E455A4">
        <w:rPr>
          <w:rFonts w:ascii="Courier New" w:hAnsi="Courier New" w:cs="Courier New"/>
        </w:rPr>
        <w:t xml:space="preserve">   [</w:t>
      </w:r>
      <w:proofErr w:type="gramEnd"/>
      <w:r w:rsidRPr="00E455A4">
        <w:rPr>
          <w:rFonts w:ascii="Courier New" w:hAnsi="Courier New" w:cs="Courier New"/>
        </w:rPr>
        <w:t>Page 9]</w:t>
      </w:r>
    </w:p>
    <w:p w14:paraId="678E75E3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br w:type="page"/>
      </w:r>
    </w:p>
    <w:p w14:paraId="5F4D6E4A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lastRenderedPageBreak/>
        <w:t>Internet-Draft                   HPCC++                        June 2020</w:t>
      </w:r>
    </w:p>
    <w:p w14:paraId="388CEB25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subscription service.) The senders can selectively subscribe to </w:t>
      </w:r>
      <w:del w:id="184" w:author="Barak Gafni" w:date="2020-06-26T11:51:00Z">
        <w:r w:rsidRPr="00E455A4" w:rsidDel="002B55C4">
          <w:rPr>
            <w:rFonts w:ascii="Courier New" w:hAnsi="Courier New" w:cs="Courier New"/>
          </w:rPr>
          <w:delText>INT</w:delText>
        </w:r>
      </w:del>
      <w:ins w:id="185" w:author="Barak Gafni" w:date="2020-06-26T11:51:00Z">
        <w:r w:rsidR="002B55C4">
          <w:rPr>
            <w:rFonts w:ascii="Courier New" w:hAnsi="Courier New" w:cs="Courier New"/>
          </w:rPr>
          <w:t>this telemetry service</w:t>
        </w:r>
      </w:ins>
    </w:p>
    <w:p w14:paraId="1125B140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on a per-packet basis to control the </w:t>
      </w:r>
      <w:del w:id="186" w:author="Barak Gafni" w:date="2020-06-26T11:51:00Z">
        <w:r w:rsidRPr="00E455A4" w:rsidDel="00591FFE">
          <w:rPr>
            <w:rFonts w:ascii="Courier New" w:hAnsi="Courier New" w:cs="Courier New"/>
          </w:rPr>
          <w:delText xml:space="preserve">INT </w:delText>
        </w:r>
      </w:del>
      <w:r w:rsidRPr="00E455A4">
        <w:rPr>
          <w:rFonts w:ascii="Courier New" w:hAnsi="Courier New" w:cs="Courier New"/>
        </w:rPr>
        <w:t>data overhead. While</w:t>
      </w:r>
    </w:p>
    <w:p w14:paraId="6E0DB0AD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forwarding </w:t>
      </w:r>
      <w:del w:id="187" w:author="Barak Gafni" w:date="2020-06-26T11:51:00Z">
        <w:r w:rsidRPr="00E455A4" w:rsidDel="00591FFE">
          <w:rPr>
            <w:rFonts w:ascii="Courier New" w:hAnsi="Courier New" w:cs="Courier New"/>
          </w:rPr>
          <w:delText>INT-</w:delText>
        </w:r>
      </w:del>
      <w:r w:rsidRPr="00E455A4">
        <w:rPr>
          <w:rFonts w:ascii="Courier New" w:hAnsi="Courier New" w:cs="Courier New"/>
        </w:rPr>
        <w:t xml:space="preserve">subscribed data packets, the </w:t>
      </w:r>
      <w:del w:id="188" w:author="Barak Gafni" w:date="2020-06-26T11:51:00Z">
        <w:r w:rsidRPr="00E455A4" w:rsidDel="00591FFE">
          <w:rPr>
            <w:rFonts w:ascii="Courier New" w:hAnsi="Courier New" w:cs="Courier New"/>
          </w:rPr>
          <w:delText xml:space="preserve">switches </w:delText>
        </w:r>
      </w:del>
      <w:ins w:id="189" w:author="Barak Gafni" w:date="2020-06-26T11:51:00Z">
        <w:r w:rsidR="00591FFE">
          <w:rPr>
            <w:rFonts w:ascii="Courier New" w:hAnsi="Courier New" w:cs="Courier New"/>
          </w:rPr>
          <w:t>network elements</w:t>
        </w:r>
        <w:r w:rsidR="00591FFE" w:rsidRPr="00E455A4">
          <w:rPr>
            <w:rFonts w:ascii="Courier New" w:hAnsi="Courier New" w:cs="Courier New"/>
          </w:rPr>
          <w:t xml:space="preserve"> </w:t>
        </w:r>
      </w:ins>
      <w:r w:rsidRPr="00E455A4">
        <w:rPr>
          <w:rFonts w:ascii="Courier New" w:hAnsi="Courier New" w:cs="Courier New"/>
        </w:rPr>
        <w:t>can monitor the</w:t>
      </w:r>
    </w:p>
    <w:p w14:paraId="1E3FC12E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level of congestion and conditionally generate separate </w:t>
      </w:r>
      <w:del w:id="190" w:author="Barak Gafni" w:date="2020-06-26T11:51:00Z">
        <w:r w:rsidRPr="00E455A4" w:rsidDel="00591FFE">
          <w:rPr>
            <w:rFonts w:ascii="Courier New" w:hAnsi="Courier New" w:cs="Courier New"/>
          </w:rPr>
          <w:delText xml:space="preserve">INT </w:delText>
        </w:r>
      </w:del>
      <w:ins w:id="191" w:author="Barak Gafni" w:date="2020-06-26T11:51:00Z">
        <w:r w:rsidR="00591FFE">
          <w:rPr>
            <w:rFonts w:ascii="Courier New" w:hAnsi="Courier New" w:cs="Courier New"/>
          </w:rPr>
          <w:t>telemetry</w:t>
        </w:r>
        <w:r w:rsidR="00591FFE" w:rsidRPr="00E455A4">
          <w:rPr>
            <w:rFonts w:ascii="Courier New" w:hAnsi="Courier New" w:cs="Courier New"/>
          </w:rPr>
          <w:t xml:space="preserve"> </w:t>
        </w:r>
      </w:ins>
      <w:r w:rsidRPr="00E455A4">
        <w:rPr>
          <w:rFonts w:ascii="Courier New" w:hAnsi="Courier New" w:cs="Courier New"/>
        </w:rPr>
        <w:t>responses</w:t>
      </w:r>
    </w:p>
    <w:p w14:paraId="0EE2BD95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as described above. The </w:t>
      </w:r>
      <w:del w:id="192" w:author="Barak Gafni" w:date="2020-06-26T11:52:00Z">
        <w:r w:rsidRPr="00E455A4" w:rsidDel="00591FFE">
          <w:rPr>
            <w:rFonts w:ascii="Courier New" w:hAnsi="Courier New" w:cs="Courier New"/>
          </w:rPr>
          <w:delText xml:space="preserve">INT </w:delText>
        </w:r>
      </w:del>
      <w:ins w:id="193" w:author="Barak Gafni" w:date="2020-06-26T11:52:00Z">
        <w:r w:rsidR="00591FFE">
          <w:rPr>
            <w:rFonts w:ascii="Courier New" w:hAnsi="Courier New" w:cs="Courier New"/>
          </w:rPr>
          <w:t>telemetry</w:t>
        </w:r>
        <w:r w:rsidR="00591FFE" w:rsidRPr="00E455A4">
          <w:rPr>
            <w:rFonts w:ascii="Courier New" w:hAnsi="Courier New" w:cs="Courier New"/>
          </w:rPr>
          <w:t xml:space="preserve"> </w:t>
        </w:r>
      </w:ins>
      <w:r w:rsidRPr="00E455A4">
        <w:rPr>
          <w:rFonts w:ascii="Courier New" w:hAnsi="Courier New" w:cs="Courier New"/>
        </w:rPr>
        <w:t>responses can be directly sent back to</w:t>
      </w:r>
    </w:p>
    <w:p w14:paraId="2B8FB5A0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the senders or to the receivers depending on which version of HPCC++</w:t>
      </w:r>
    </w:p>
    <w:p w14:paraId="43379351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algorithm (sender-based or receiver-based) is used in the network.</w:t>
      </w:r>
    </w:p>
    <w:p w14:paraId="461B5C3F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>7.  Reference Implementations</w:t>
      </w:r>
    </w:p>
    <w:p w14:paraId="22AEC437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A prototype of HPCC++ in commodity NICs with FPGA programmability is</w:t>
      </w:r>
    </w:p>
    <w:p w14:paraId="25AA37F7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implemented to realize the CC algorithm and </w:t>
      </w:r>
      <w:del w:id="194" w:author="Barak Gafni" w:date="2020-06-26T11:57:00Z">
        <w:r w:rsidRPr="00E455A4" w:rsidDel="0044472F">
          <w:rPr>
            <w:rFonts w:ascii="Courier New" w:hAnsi="Courier New" w:cs="Courier New"/>
          </w:rPr>
          <w:delText xml:space="preserve">commodity </w:delText>
        </w:r>
      </w:del>
      <w:r w:rsidRPr="00E455A4">
        <w:rPr>
          <w:rFonts w:ascii="Courier New" w:hAnsi="Courier New" w:cs="Courier New"/>
        </w:rPr>
        <w:t>switching ASICs</w:t>
      </w:r>
    </w:p>
    <w:p w14:paraId="0E31CB3C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</w:t>
      </w:r>
      <w:del w:id="195" w:author="Barak Gafni" w:date="2020-06-26T11:57:00Z">
        <w:r w:rsidRPr="00E455A4" w:rsidDel="0044472F">
          <w:rPr>
            <w:rFonts w:ascii="Courier New" w:hAnsi="Courier New" w:cs="Courier New"/>
          </w:rPr>
          <w:delText xml:space="preserve">with P4 programmability </w:delText>
        </w:r>
      </w:del>
      <w:r w:rsidRPr="00E455A4">
        <w:rPr>
          <w:rFonts w:ascii="Courier New" w:hAnsi="Courier New" w:cs="Courier New"/>
        </w:rPr>
        <w:t xml:space="preserve">to realize </w:t>
      </w:r>
      <w:ins w:id="196" w:author="Barak Gafni" w:date="2020-06-26T11:57:00Z">
        <w:r w:rsidR="0044472F">
          <w:rPr>
            <w:rFonts w:ascii="Courier New" w:hAnsi="Courier New" w:cs="Courier New"/>
          </w:rPr>
          <w:t xml:space="preserve">the inband </w:t>
        </w:r>
        <w:proofErr w:type="spellStart"/>
        <w:r w:rsidR="0044472F">
          <w:rPr>
            <w:rFonts w:ascii="Courier New" w:hAnsi="Courier New" w:cs="Courier New"/>
          </w:rPr>
          <w:t>telemetry</w:t>
        </w:r>
      </w:ins>
      <w:del w:id="197" w:author="Barak Gafni" w:date="2020-06-26T11:57:00Z">
        <w:r w:rsidRPr="00E455A4" w:rsidDel="0044472F">
          <w:rPr>
            <w:rFonts w:ascii="Courier New" w:hAnsi="Courier New" w:cs="Courier New"/>
          </w:rPr>
          <w:delText xml:space="preserve">a standard INT </w:delText>
        </w:r>
      </w:del>
      <w:r w:rsidRPr="00E455A4">
        <w:rPr>
          <w:rFonts w:ascii="Courier New" w:hAnsi="Courier New" w:cs="Courier New"/>
        </w:rPr>
        <w:t>feature</w:t>
      </w:r>
      <w:proofErr w:type="spellEnd"/>
      <w:r w:rsidRPr="00E455A4">
        <w:rPr>
          <w:rFonts w:ascii="Courier New" w:hAnsi="Courier New" w:cs="Courier New"/>
        </w:rPr>
        <w:t>.</w:t>
      </w:r>
    </w:p>
    <w:p w14:paraId="274E81BC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7.1.  </w:t>
      </w:r>
      <w:del w:id="198" w:author="Barak Gafni" w:date="2020-06-26T11:55:00Z">
        <w:r w:rsidRPr="00E455A4" w:rsidDel="00F1681E">
          <w:rPr>
            <w:rFonts w:ascii="Courier New" w:hAnsi="Courier New" w:cs="Courier New"/>
          </w:rPr>
          <w:delText xml:space="preserve">INT </w:delText>
        </w:r>
      </w:del>
      <w:ins w:id="199" w:author="Barak Gafni" w:date="2020-06-26T11:55:00Z">
        <w:r w:rsidR="00F1681E" w:rsidRPr="00E455A4">
          <w:rPr>
            <w:rFonts w:ascii="Courier New" w:hAnsi="Courier New" w:cs="Courier New"/>
          </w:rPr>
          <w:t>I</w:t>
        </w:r>
        <w:r w:rsidR="00F1681E">
          <w:rPr>
            <w:rFonts w:ascii="Courier New" w:hAnsi="Courier New" w:cs="Courier New"/>
          </w:rPr>
          <w:t>nband telemetry</w:t>
        </w:r>
        <w:r w:rsidR="00F1681E" w:rsidRPr="00E455A4">
          <w:rPr>
            <w:rFonts w:ascii="Courier New" w:hAnsi="Courier New" w:cs="Courier New"/>
          </w:rPr>
          <w:t xml:space="preserve"> </w:t>
        </w:r>
      </w:ins>
      <w:r w:rsidRPr="00E455A4">
        <w:rPr>
          <w:rFonts w:ascii="Courier New" w:hAnsi="Courier New" w:cs="Courier New"/>
        </w:rPr>
        <w:t xml:space="preserve">padding at </w:t>
      </w:r>
      <w:del w:id="200" w:author="Barak Gafni" w:date="2020-06-26T11:56:00Z">
        <w:r w:rsidRPr="00E455A4" w:rsidDel="00F1681E">
          <w:rPr>
            <w:rFonts w:ascii="Courier New" w:hAnsi="Courier New" w:cs="Courier New"/>
          </w:rPr>
          <w:delText>switches</w:delText>
        </w:r>
      </w:del>
      <w:ins w:id="201" w:author="Barak Gafni" w:date="2020-06-26T11:56:00Z">
        <w:r w:rsidR="00F1681E">
          <w:rPr>
            <w:rFonts w:ascii="Courier New" w:hAnsi="Courier New" w:cs="Courier New"/>
          </w:rPr>
          <w:t>the network elements</w:t>
        </w:r>
      </w:ins>
    </w:p>
    <w:p w14:paraId="09D3C0F9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HPCC++ only relies on packets to share information across senders,</w:t>
      </w:r>
    </w:p>
    <w:p w14:paraId="1B9EC25D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receivers, and </w:t>
      </w:r>
      <w:del w:id="202" w:author="Barak Gafni" w:date="2020-06-26T11:55:00Z">
        <w:r w:rsidRPr="00E455A4" w:rsidDel="00280BD0">
          <w:rPr>
            <w:rFonts w:ascii="Courier New" w:hAnsi="Courier New" w:cs="Courier New"/>
          </w:rPr>
          <w:delText>switches</w:delText>
        </w:r>
      </w:del>
      <w:ins w:id="203" w:author="Barak Gafni" w:date="2020-06-26T11:55:00Z">
        <w:r w:rsidR="00280BD0">
          <w:rPr>
            <w:rFonts w:ascii="Courier New" w:hAnsi="Courier New" w:cs="Courier New"/>
          </w:rPr>
          <w:t>network elements</w:t>
        </w:r>
      </w:ins>
      <w:r w:rsidRPr="00E455A4">
        <w:rPr>
          <w:rFonts w:ascii="Courier New" w:hAnsi="Courier New" w:cs="Courier New"/>
        </w:rPr>
        <w:t xml:space="preserve">. HPCC++ is open to a variety of </w:t>
      </w:r>
      <w:del w:id="204" w:author="Barak Gafni" w:date="2020-06-26T11:55:00Z">
        <w:r w:rsidRPr="00E455A4" w:rsidDel="00F1681E">
          <w:rPr>
            <w:rFonts w:ascii="Courier New" w:hAnsi="Courier New" w:cs="Courier New"/>
          </w:rPr>
          <w:delText xml:space="preserve">INT </w:delText>
        </w:r>
      </w:del>
      <w:ins w:id="205" w:author="Barak Gafni" w:date="2020-06-26T11:55:00Z">
        <w:r w:rsidR="00F1681E">
          <w:rPr>
            <w:rFonts w:ascii="Courier New" w:hAnsi="Courier New" w:cs="Courier New"/>
          </w:rPr>
          <w:t>inband telemetry</w:t>
        </w:r>
        <w:r w:rsidR="00F1681E" w:rsidRPr="00E455A4">
          <w:rPr>
            <w:rFonts w:ascii="Courier New" w:hAnsi="Courier New" w:cs="Courier New"/>
          </w:rPr>
          <w:t xml:space="preserve"> </w:t>
        </w:r>
      </w:ins>
      <w:r w:rsidRPr="00E455A4">
        <w:rPr>
          <w:rFonts w:ascii="Courier New" w:hAnsi="Courier New" w:cs="Courier New"/>
        </w:rPr>
        <w:t>format standards.</w:t>
      </w:r>
    </w:p>
    <w:p w14:paraId="34931C37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Inside a data center, the path length is often no more than 5 hops. </w:t>
      </w:r>
    </w:p>
    <w:p w14:paraId="0AAE26D3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The overhead of the </w:t>
      </w:r>
      <w:del w:id="206" w:author="Barak Gafni" w:date="2020-06-26T11:55:00Z">
        <w:r w:rsidRPr="00E455A4" w:rsidDel="00F1681E">
          <w:rPr>
            <w:rFonts w:ascii="Courier New" w:hAnsi="Courier New" w:cs="Courier New"/>
          </w:rPr>
          <w:delText xml:space="preserve">INT </w:delText>
        </w:r>
      </w:del>
      <w:ins w:id="207" w:author="Barak Gafni" w:date="2020-06-26T11:55:00Z">
        <w:r w:rsidR="00F1681E">
          <w:rPr>
            <w:rFonts w:ascii="Courier New" w:hAnsi="Courier New" w:cs="Courier New"/>
          </w:rPr>
          <w:t>Inband telemetry</w:t>
        </w:r>
        <w:r w:rsidR="00F1681E" w:rsidRPr="00E455A4">
          <w:rPr>
            <w:rFonts w:ascii="Courier New" w:hAnsi="Courier New" w:cs="Courier New"/>
          </w:rPr>
          <w:t xml:space="preserve"> </w:t>
        </w:r>
      </w:ins>
      <w:r w:rsidRPr="00E455A4">
        <w:rPr>
          <w:rFonts w:ascii="Courier New" w:hAnsi="Courier New" w:cs="Courier New"/>
        </w:rPr>
        <w:t xml:space="preserve">padding for HPCC++ </w:t>
      </w:r>
      <w:proofErr w:type="gramStart"/>
      <w:r w:rsidRPr="00E455A4">
        <w:rPr>
          <w:rFonts w:ascii="Courier New" w:hAnsi="Courier New" w:cs="Courier New"/>
        </w:rPr>
        <w:t xml:space="preserve">is </w:t>
      </w:r>
      <w:ins w:id="208" w:author="Barak Gafni" w:date="2020-06-26T11:56:00Z">
        <w:r w:rsidR="00F1681E">
          <w:rPr>
            <w:rFonts w:ascii="Courier New" w:hAnsi="Courier New" w:cs="Courier New"/>
          </w:rPr>
          <w:t>considered to be</w:t>
        </w:r>
        <w:proofErr w:type="gramEnd"/>
        <w:r w:rsidR="00F1681E">
          <w:rPr>
            <w:rFonts w:ascii="Courier New" w:hAnsi="Courier New" w:cs="Courier New"/>
          </w:rPr>
          <w:t xml:space="preserve"> </w:t>
        </w:r>
      </w:ins>
      <w:r w:rsidRPr="00E455A4">
        <w:rPr>
          <w:rFonts w:ascii="Courier New" w:hAnsi="Courier New" w:cs="Courier New"/>
        </w:rPr>
        <w:t xml:space="preserve">low. </w:t>
      </w:r>
    </w:p>
    <w:p w14:paraId="56143302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>7.2.  Congestion control at NICs</w:t>
      </w:r>
    </w:p>
    <w:p w14:paraId="5FF5C312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Figure x shows HPCC++ implementation on a </w:t>
      </w:r>
      <w:del w:id="209" w:author="Barak Gafni" w:date="2020-06-26T11:56:00Z">
        <w:r w:rsidRPr="00E455A4" w:rsidDel="00F1681E">
          <w:rPr>
            <w:rFonts w:ascii="Courier New" w:hAnsi="Courier New" w:cs="Courier New"/>
          </w:rPr>
          <w:delText xml:space="preserve">commodity programmable </w:delText>
        </w:r>
      </w:del>
      <w:r w:rsidRPr="00E455A4">
        <w:rPr>
          <w:rFonts w:ascii="Courier New" w:hAnsi="Courier New" w:cs="Courier New"/>
        </w:rPr>
        <w:t>NIC.</w:t>
      </w:r>
    </w:p>
    <w:p w14:paraId="7249603A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The NIC provides an FPGA chip which is connected to the main memory</w:t>
      </w:r>
    </w:p>
    <w:p w14:paraId="03FD9759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with a </w:t>
      </w:r>
      <w:proofErr w:type="gramStart"/>
      <w:r w:rsidRPr="00E455A4">
        <w:rPr>
          <w:rFonts w:ascii="Courier New" w:hAnsi="Courier New" w:cs="Courier New"/>
        </w:rPr>
        <w:t>vendor-provided</w:t>
      </w:r>
      <w:proofErr w:type="gramEnd"/>
      <w:r w:rsidRPr="00E455A4">
        <w:rPr>
          <w:rFonts w:ascii="Courier New" w:hAnsi="Courier New" w:cs="Courier New"/>
        </w:rPr>
        <w:t xml:space="preserve"> PCIe module and the Ethernet adapter with a</w:t>
      </w:r>
    </w:p>
    <w:p w14:paraId="32A3D1A1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vendor-provided MAC module.  Sitting between the PCIe and MAC</w:t>
      </w:r>
    </w:p>
    <w:p w14:paraId="51ADCBFA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modules, HPCC++ modules realize both sender and receiver roles.</w:t>
      </w:r>
    </w:p>
    <w:p w14:paraId="13772265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The Congestion Control (CC) module implements the sender side CC</w:t>
      </w:r>
    </w:p>
    <w:p w14:paraId="5C6F37BC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algorithm.  It receives ACK events which are generated from the RX</w:t>
      </w:r>
    </w:p>
    <w:p w14:paraId="31BA063B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pipeline, adjusts the sending window and rate, and stores the new</w:t>
      </w:r>
    </w:p>
    <w:p w14:paraId="488DE498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Liu, et al.             Expires December 11, 2020           </w:t>
      </w:r>
      <w:proofErr w:type="gramStart"/>
      <w:r w:rsidRPr="00E455A4">
        <w:rPr>
          <w:rFonts w:ascii="Courier New" w:hAnsi="Courier New" w:cs="Courier New"/>
        </w:rPr>
        <w:t xml:space="preserve">   [</w:t>
      </w:r>
      <w:proofErr w:type="gramEnd"/>
      <w:r w:rsidRPr="00E455A4">
        <w:rPr>
          <w:rFonts w:ascii="Courier New" w:hAnsi="Courier New" w:cs="Courier New"/>
        </w:rPr>
        <w:t>Page 10]</w:t>
      </w:r>
    </w:p>
    <w:p w14:paraId="068768EC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br w:type="page"/>
      </w:r>
    </w:p>
    <w:p w14:paraId="13D0E713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lastRenderedPageBreak/>
        <w:t>Internet-Draft                   HPCC++                        June 2020</w:t>
      </w:r>
    </w:p>
    <w:p w14:paraId="503D865D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sending window and rate for the flow of the current ACK in the flow</w:t>
      </w:r>
    </w:p>
    <w:p w14:paraId="63587C0B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scheduler via an Update event.</w:t>
      </w:r>
    </w:p>
    <w:p w14:paraId="549B9F2A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The flow scheduler paces flow rates with a credit-based mechanism.</w:t>
      </w:r>
    </w:p>
    <w:p w14:paraId="7136010C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Specifically, it scans through all the flows in a round-robin manner</w:t>
      </w:r>
    </w:p>
    <w:p w14:paraId="3FD30DB0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and assigns credit to each flow proportional to its current pacing</w:t>
      </w:r>
    </w:p>
    <w:p w14:paraId="1EC0FB2C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rate.  It also maintains the current sending window size and</w:t>
      </w:r>
    </w:p>
    <w:p w14:paraId="6C707F7A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unacknowledged packets for active flows.  If a flow has accumulated</w:t>
      </w:r>
    </w:p>
    <w:p w14:paraId="32D769E0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</w:t>
      </w:r>
      <w:proofErr w:type="gramStart"/>
      <w:r w:rsidRPr="00E455A4">
        <w:rPr>
          <w:rFonts w:ascii="Courier New" w:hAnsi="Courier New" w:cs="Courier New"/>
        </w:rPr>
        <w:t>sufficient</w:t>
      </w:r>
      <w:proofErr w:type="gramEnd"/>
      <w:r w:rsidRPr="00E455A4">
        <w:rPr>
          <w:rFonts w:ascii="Courier New" w:hAnsi="Courier New" w:cs="Courier New"/>
        </w:rPr>
        <w:t xml:space="preserve"> credits to send one packet and the flow's sending window</w:t>
      </w:r>
    </w:p>
    <w:p w14:paraId="0D058846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permits, the flow scheduler invokes a </w:t>
      </w:r>
      <w:proofErr w:type="spellStart"/>
      <w:r w:rsidRPr="00E455A4">
        <w:rPr>
          <w:rFonts w:ascii="Courier New" w:hAnsi="Courier New" w:cs="Courier New"/>
        </w:rPr>
        <w:t>PktSend</w:t>
      </w:r>
      <w:proofErr w:type="spellEnd"/>
      <w:r w:rsidRPr="00E455A4">
        <w:rPr>
          <w:rFonts w:ascii="Courier New" w:hAnsi="Courier New" w:cs="Courier New"/>
        </w:rPr>
        <w:t xml:space="preserve"> event to TX pipe.</w:t>
      </w:r>
    </w:p>
    <w:p w14:paraId="2849AD5D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The TX pipe implements IB/UDP/IP stacks for running in RoCEv2.  It</w:t>
      </w:r>
    </w:p>
    <w:p w14:paraId="2D8C8AA6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maintains the flow context for each of concurrent flows, including</w:t>
      </w:r>
    </w:p>
    <w:p w14:paraId="03AFCF2F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5-tuples, the packet sequence number (PSN), destination QP (queue</w:t>
      </w:r>
    </w:p>
    <w:p w14:paraId="0AABFF7D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pair), etc.  Once it receives the </w:t>
      </w:r>
      <w:proofErr w:type="spellStart"/>
      <w:r w:rsidRPr="00E455A4">
        <w:rPr>
          <w:rFonts w:ascii="Courier New" w:hAnsi="Courier New" w:cs="Courier New"/>
        </w:rPr>
        <w:t>PktSend</w:t>
      </w:r>
      <w:proofErr w:type="spellEnd"/>
      <w:r w:rsidRPr="00E455A4">
        <w:rPr>
          <w:rFonts w:ascii="Courier New" w:hAnsi="Courier New" w:cs="Courier New"/>
        </w:rPr>
        <w:t xml:space="preserve"> event with QP ID from the</w:t>
      </w:r>
    </w:p>
    <w:p w14:paraId="037527D8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flow scheduler, it generates the corresponding packet and delivers to</w:t>
      </w:r>
    </w:p>
    <w:p w14:paraId="40863D3F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the MAC module.</w:t>
      </w:r>
    </w:p>
    <w:p w14:paraId="78E86111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The RX pipe parses the incoming packets from the MAC module and</w:t>
      </w:r>
    </w:p>
    <w:p w14:paraId="05E0B873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generates multiple events to other HPCC++ modules. (1) On receiving a</w:t>
      </w:r>
    </w:p>
    <w:p w14:paraId="1910BD37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data packet, the RX pipe extracts its flow context and invokes a</w:t>
      </w:r>
    </w:p>
    <w:p w14:paraId="3237AB9E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</w:t>
      </w:r>
      <w:proofErr w:type="spellStart"/>
      <w:r w:rsidRPr="00E455A4">
        <w:rPr>
          <w:rFonts w:ascii="Courier New" w:hAnsi="Courier New" w:cs="Courier New"/>
        </w:rPr>
        <w:t>PktRecv</w:t>
      </w:r>
      <w:proofErr w:type="spellEnd"/>
      <w:r w:rsidRPr="00E455A4">
        <w:rPr>
          <w:rFonts w:ascii="Courier New" w:hAnsi="Courier New" w:cs="Courier New"/>
        </w:rPr>
        <w:t xml:space="preserve"> event to the TX pipe to formulate a corresponding ACK packet.</w:t>
      </w:r>
    </w:p>
    <w:p w14:paraId="1CBF8E90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If the packet is out-of-sequence (OOS), the TX pipe sends a NAK</w:t>
      </w:r>
    </w:p>
    <w:p w14:paraId="7BCCECB2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instead. (2) On receiving an ACK packet, the RX pipe extracts the</w:t>
      </w:r>
    </w:p>
    <w:p w14:paraId="7FA16651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network status from the packet and passes it to the CC module via the</w:t>
      </w:r>
    </w:p>
    <w:p w14:paraId="6DDF22CA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flow scheduler. (3) On receiving a NAK, the RX pipe notifies the TX</w:t>
      </w:r>
    </w:p>
    <w:p w14:paraId="244698D8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pipe to start go-back-to-N retransmission. (4) On receiving a control</w:t>
      </w:r>
    </w:p>
    <w:p w14:paraId="43625AE1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packet with an RDMA operation, the RX pipe notifies the flow</w:t>
      </w:r>
    </w:p>
    <w:p w14:paraId="2F453D5C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scheduler to create a flow with a new QP ID, or remove an existing</w:t>
      </w:r>
    </w:p>
    <w:p w14:paraId="0E4FC12D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flow.  Currently, HPCC++ supports two operations: RDMA WRITE and RDMA</w:t>
      </w:r>
    </w:p>
    <w:p w14:paraId="24B28B27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READ.  We leave the full support of IB verbs as future work.</w:t>
      </w:r>
    </w:p>
    <w:p w14:paraId="70912CA9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>8.  IANA Considerations</w:t>
      </w:r>
    </w:p>
    <w:p w14:paraId="0C6B32E7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This document makes no request of IANA.</w:t>
      </w:r>
    </w:p>
    <w:p w14:paraId="078C83CA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>9.  Security Considerations</w:t>
      </w:r>
    </w:p>
    <w:p w14:paraId="34A894E1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The rate adaptation mechanism in HPCC++ relies on feedback from the</w:t>
      </w:r>
    </w:p>
    <w:p w14:paraId="426453EE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</w:t>
      </w:r>
      <w:del w:id="210" w:author="Barak Gafni" w:date="2020-06-26T11:58:00Z">
        <w:r w:rsidRPr="00E455A4" w:rsidDel="006A2AE9">
          <w:rPr>
            <w:rFonts w:ascii="Courier New" w:hAnsi="Courier New" w:cs="Courier New"/>
          </w:rPr>
          <w:delText>data receiver</w:delText>
        </w:r>
      </w:del>
      <w:ins w:id="211" w:author="Barak Gafni" w:date="2020-06-26T11:58:00Z">
        <w:r w:rsidR="006A2AE9">
          <w:rPr>
            <w:rFonts w:ascii="Courier New" w:hAnsi="Courier New" w:cs="Courier New"/>
          </w:rPr>
          <w:t>network</w:t>
        </w:r>
      </w:ins>
      <w:r w:rsidRPr="00E455A4">
        <w:rPr>
          <w:rFonts w:ascii="Courier New" w:hAnsi="Courier New" w:cs="Courier New"/>
        </w:rPr>
        <w:t>.  As such, it is vulnerable to attacks where feedback</w:t>
      </w:r>
    </w:p>
    <w:p w14:paraId="1DF4A349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messages are hijacked, replaced, or intentionally injected with</w:t>
      </w:r>
    </w:p>
    <w:p w14:paraId="4D28E87B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misleading information resulting in denial of service, </w:t>
      </w:r>
      <w:proofErr w:type="gramStart"/>
      <w:r w:rsidRPr="00E455A4">
        <w:rPr>
          <w:rFonts w:ascii="Courier New" w:hAnsi="Courier New" w:cs="Courier New"/>
        </w:rPr>
        <w:t>similar to</w:t>
      </w:r>
      <w:proofErr w:type="gramEnd"/>
    </w:p>
    <w:p w14:paraId="356BA308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those that can affect TCP.  It is therefore RECOMMENDED that the</w:t>
      </w:r>
    </w:p>
    <w:p w14:paraId="7D5A3668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notification feedback message is at least integrity checked.  In</w:t>
      </w:r>
    </w:p>
    <w:p w14:paraId="08E61F15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addition, [I-</w:t>
      </w:r>
      <w:proofErr w:type="spellStart"/>
      <w:proofErr w:type="gramStart"/>
      <w:r w:rsidRPr="00E455A4">
        <w:rPr>
          <w:rFonts w:ascii="Courier New" w:hAnsi="Courier New" w:cs="Courier New"/>
        </w:rPr>
        <w:t>D.ietf</w:t>
      </w:r>
      <w:proofErr w:type="spellEnd"/>
      <w:proofErr w:type="gramEnd"/>
      <w:r w:rsidRPr="00E455A4">
        <w:rPr>
          <w:rFonts w:ascii="Courier New" w:hAnsi="Courier New" w:cs="Courier New"/>
        </w:rPr>
        <w:t>-</w:t>
      </w:r>
      <w:proofErr w:type="spellStart"/>
      <w:r w:rsidRPr="00E455A4">
        <w:rPr>
          <w:rFonts w:ascii="Courier New" w:hAnsi="Courier New" w:cs="Courier New"/>
        </w:rPr>
        <w:t>avtcore</w:t>
      </w:r>
      <w:proofErr w:type="spellEnd"/>
      <w:r w:rsidRPr="00E455A4">
        <w:rPr>
          <w:rFonts w:ascii="Courier New" w:hAnsi="Courier New" w:cs="Courier New"/>
        </w:rPr>
        <w:t>-cc-feedback-message] discusses the</w:t>
      </w:r>
    </w:p>
    <w:p w14:paraId="7F43204C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potential risk of a receiver providing misleading congestion feedback</w:t>
      </w:r>
    </w:p>
    <w:p w14:paraId="4D3B023D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information and the mechanisms for mitigating such risks.</w:t>
      </w:r>
    </w:p>
    <w:p w14:paraId="6BD1B719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Liu, et al.             Expires December 11, 2020           </w:t>
      </w:r>
      <w:proofErr w:type="gramStart"/>
      <w:r w:rsidRPr="00E455A4">
        <w:rPr>
          <w:rFonts w:ascii="Courier New" w:hAnsi="Courier New" w:cs="Courier New"/>
        </w:rPr>
        <w:t xml:space="preserve">   [</w:t>
      </w:r>
      <w:proofErr w:type="gramEnd"/>
      <w:r w:rsidRPr="00E455A4">
        <w:rPr>
          <w:rFonts w:ascii="Courier New" w:hAnsi="Courier New" w:cs="Courier New"/>
        </w:rPr>
        <w:t>Page 11]</w:t>
      </w:r>
    </w:p>
    <w:p w14:paraId="676A2B39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br w:type="page"/>
      </w:r>
    </w:p>
    <w:p w14:paraId="6F090E55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lastRenderedPageBreak/>
        <w:t>Internet-Draft                   HPCC++                        June 2020</w:t>
      </w:r>
    </w:p>
    <w:p w14:paraId="4977D0E8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>10.  Acknowledgments</w:t>
      </w:r>
    </w:p>
    <w:p w14:paraId="14964234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The authors would like to thank ... for their valuable review</w:t>
      </w:r>
    </w:p>
    <w:p w14:paraId="63768A46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comments and helpful input to this specification.</w:t>
      </w:r>
    </w:p>
    <w:p w14:paraId="55A380E9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>11.  Contributors</w:t>
      </w:r>
    </w:p>
    <w:p w14:paraId="7C95508B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The following individuals have contributed to the implementation and</w:t>
      </w:r>
    </w:p>
    <w:p w14:paraId="073FE5E7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evaluation of the proposed scheme, and therefore have helped to</w:t>
      </w:r>
    </w:p>
    <w:p w14:paraId="396376B5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validate and substantially improve this specification.</w:t>
      </w:r>
    </w:p>
    <w:p w14:paraId="37CDC28A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</w:t>
      </w:r>
      <w:proofErr w:type="gramStart"/>
      <w:r w:rsidRPr="00E455A4">
        <w:rPr>
          <w:rFonts w:ascii="Courier New" w:hAnsi="Courier New" w:cs="Courier New"/>
        </w:rPr>
        <w:t>Who #1.</w:t>
      </w:r>
      <w:proofErr w:type="gramEnd"/>
    </w:p>
    <w:p w14:paraId="6BACF83B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</w:t>
      </w:r>
      <w:proofErr w:type="gramStart"/>
      <w:r w:rsidRPr="00E455A4">
        <w:rPr>
          <w:rFonts w:ascii="Courier New" w:hAnsi="Courier New" w:cs="Courier New"/>
        </w:rPr>
        <w:t>Who #2</w:t>
      </w:r>
      <w:proofErr w:type="gramEnd"/>
    </w:p>
    <w:p w14:paraId="65BBCFF0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>12.  References</w:t>
      </w:r>
    </w:p>
    <w:p w14:paraId="71252897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>12.1.  Normative References</w:t>
      </w:r>
    </w:p>
    <w:p w14:paraId="3993131B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[RFC2119</w:t>
      </w:r>
      <w:proofErr w:type="gramStart"/>
      <w:r w:rsidRPr="00E455A4">
        <w:rPr>
          <w:rFonts w:ascii="Courier New" w:hAnsi="Courier New" w:cs="Courier New"/>
        </w:rPr>
        <w:t xml:space="preserve">]  </w:t>
      </w:r>
      <w:proofErr w:type="spellStart"/>
      <w:r w:rsidRPr="00E455A4">
        <w:rPr>
          <w:rFonts w:ascii="Courier New" w:hAnsi="Courier New" w:cs="Courier New"/>
        </w:rPr>
        <w:t>Bradner</w:t>
      </w:r>
      <w:proofErr w:type="spellEnd"/>
      <w:proofErr w:type="gramEnd"/>
      <w:r w:rsidRPr="00E455A4">
        <w:rPr>
          <w:rFonts w:ascii="Courier New" w:hAnsi="Courier New" w:cs="Courier New"/>
        </w:rPr>
        <w:t>, S., "Key words for use in RFCs to Indicate</w:t>
      </w:r>
    </w:p>
    <w:p w14:paraId="5A50BC2A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        Requirement Levels", BCP 14, RFC 2119,</w:t>
      </w:r>
    </w:p>
    <w:p w14:paraId="664F6A6D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        DOI 10.17487/RFC2119, March 1997,</w:t>
      </w:r>
    </w:p>
    <w:p w14:paraId="0FB2C944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        &lt;https://www.rfc-editor.org/info/rfc2119&gt;.</w:t>
      </w:r>
    </w:p>
    <w:p w14:paraId="58DFFE3C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[RFC8174</w:t>
      </w:r>
      <w:proofErr w:type="gramStart"/>
      <w:r w:rsidRPr="00E455A4">
        <w:rPr>
          <w:rFonts w:ascii="Courier New" w:hAnsi="Courier New" w:cs="Courier New"/>
        </w:rPr>
        <w:t xml:space="preserve">]  </w:t>
      </w:r>
      <w:proofErr w:type="spellStart"/>
      <w:r w:rsidRPr="00E455A4">
        <w:rPr>
          <w:rFonts w:ascii="Courier New" w:hAnsi="Courier New" w:cs="Courier New"/>
        </w:rPr>
        <w:t>Leiba</w:t>
      </w:r>
      <w:proofErr w:type="spellEnd"/>
      <w:proofErr w:type="gramEnd"/>
      <w:r w:rsidRPr="00E455A4">
        <w:rPr>
          <w:rFonts w:ascii="Courier New" w:hAnsi="Courier New" w:cs="Courier New"/>
        </w:rPr>
        <w:t>, B., "Ambiguity of Uppercase vs Lowercase in RFC</w:t>
      </w:r>
    </w:p>
    <w:p w14:paraId="2429170B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        2119 Key Words", BCP 14, RFC 8174, DOI 10.17487/RFC8174,</w:t>
      </w:r>
    </w:p>
    <w:p w14:paraId="5765D344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        May 2017, &lt;https://www.rfc-editor.org/info/rfc8174&gt;.</w:t>
      </w:r>
    </w:p>
    <w:p w14:paraId="7866C279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>12.2.  Informative References</w:t>
      </w:r>
    </w:p>
    <w:p w14:paraId="193F95F1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[I-</w:t>
      </w:r>
      <w:proofErr w:type="spellStart"/>
      <w:proofErr w:type="gramStart"/>
      <w:r w:rsidRPr="00E455A4">
        <w:rPr>
          <w:rFonts w:ascii="Courier New" w:hAnsi="Courier New" w:cs="Courier New"/>
        </w:rPr>
        <w:t>D.ietf</w:t>
      </w:r>
      <w:proofErr w:type="spellEnd"/>
      <w:proofErr w:type="gramEnd"/>
      <w:r w:rsidRPr="00E455A4">
        <w:rPr>
          <w:rFonts w:ascii="Courier New" w:hAnsi="Courier New" w:cs="Courier New"/>
        </w:rPr>
        <w:t>-</w:t>
      </w:r>
      <w:proofErr w:type="spellStart"/>
      <w:r w:rsidRPr="00E455A4">
        <w:rPr>
          <w:rFonts w:ascii="Courier New" w:hAnsi="Courier New" w:cs="Courier New"/>
        </w:rPr>
        <w:t>avtcore</w:t>
      </w:r>
      <w:proofErr w:type="spellEnd"/>
      <w:r w:rsidRPr="00E455A4">
        <w:rPr>
          <w:rFonts w:ascii="Courier New" w:hAnsi="Courier New" w:cs="Courier New"/>
        </w:rPr>
        <w:t>-cc-feedback-message]</w:t>
      </w:r>
    </w:p>
    <w:p w14:paraId="37680D4D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        </w:t>
      </w:r>
      <w:proofErr w:type="spellStart"/>
      <w:r w:rsidRPr="00E455A4">
        <w:rPr>
          <w:rFonts w:ascii="Courier New" w:hAnsi="Courier New" w:cs="Courier New"/>
        </w:rPr>
        <w:t>Sarker</w:t>
      </w:r>
      <w:proofErr w:type="spellEnd"/>
      <w:r w:rsidRPr="00E455A4">
        <w:rPr>
          <w:rFonts w:ascii="Courier New" w:hAnsi="Courier New" w:cs="Courier New"/>
        </w:rPr>
        <w:t xml:space="preserve">, Z., Perkins, C., Singh, V., and M. </w:t>
      </w:r>
      <w:proofErr w:type="spellStart"/>
      <w:r w:rsidRPr="00E455A4">
        <w:rPr>
          <w:rFonts w:ascii="Courier New" w:hAnsi="Courier New" w:cs="Courier New"/>
        </w:rPr>
        <w:t>Ramalho</w:t>
      </w:r>
      <w:proofErr w:type="spellEnd"/>
      <w:r w:rsidRPr="00E455A4">
        <w:rPr>
          <w:rFonts w:ascii="Courier New" w:hAnsi="Courier New" w:cs="Courier New"/>
        </w:rPr>
        <w:t>, "RTP</w:t>
      </w:r>
    </w:p>
    <w:p w14:paraId="2DD31924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        Control Protocol (RTCP) Feedback for Congestion Control",</w:t>
      </w:r>
    </w:p>
    <w:p w14:paraId="16784F93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        draft-ietf-avtcore-cc-feedback-message-06 (work in</w:t>
      </w:r>
    </w:p>
    <w:p w14:paraId="2091778C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        progress), March 2020.</w:t>
      </w:r>
    </w:p>
    <w:p w14:paraId="07A3F1BB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[I-</w:t>
      </w:r>
      <w:proofErr w:type="spellStart"/>
      <w:proofErr w:type="gramStart"/>
      <w:r w:rsidRPr="00E455A4">
        <w:rPr>
          <w:rFonts w:ascii="Courier New" w:hAnsi="Courier New" w:cs="Courier New"/>
        </w:rPr>
        <w:t>D.ietf</w:t>
      </w:r>
      <w:proofErr w:type="spellEnd"/>
      <w:proofErr w:type="gramEnd"/>
      <w:r w:rsidRPr="00E455A4">
        <w:rPr>
          <w:rFonts w:ascii="Courier New" w:hAnsi="Courier New" w:cs="Courier New"/>
        </w:rPr>
        <w:t>-</w:t>
      </w:r>
      <w:proofErr w:type="spellStart"/>
      <w:r w:rsidRPr="00E455A4">
        <w:rPr>
          <w:rFonts w:ascii="Courier New" w:hAnsi="Courier New" w:cs="Courier New"/>
        </w:rPr>
        <w:t>ippm</w:t>
      </w:r>
      <w:proofErr w:type="spellEnd"/>
      <w:r w:rsidRPr="00E455A4">
        <w:rPr>
          <w:rFonts w:ascii="Courier New" w:hAnsi="Courier New" w:cs="Courier New"/>
        </w:rPr>
        <w:t>-</w:t>
      </w:r>
      <w:proofErr w:type="spellStart"/>
      <w:r w:rsidRPr="00E455A4">
        <w:rPr>
          <w:rFonts w:ascii="Courier New" w:hAnsi="Courier New" w:cs="Courier New"/>
        </w:rPr>
        <w:t>ioam</w:t>
      </w:r>
      <w:proofErr w:type="spellEnd"/>
      <w:r w:rsidRPr="00E455A4">
        <w:rPr>
          <w:rFonts w:ascii="Courier New" w:hAnsi="Courier New" w:cs="Courier New"/>
        </w:rPr>
        <w:t>-data]</w:t>
      </w:r>
    </w:p>
    <w:p w14:paraId="377D4B6E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        "Data Fields for In-situ OAM", March 2020,</w:t>
      </w:r>
    </w:p>
    <w:p w14:paraId="5CC39326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        &lt;https://tools.ietf.org/html/draft-ietf-ippm-ioam-data-</w:t>
      </w:r>
    </w:p>
    <w:p w14:paraId="55F110FD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        09&gt;.</w:t>
      </w:r>
    </w:p>
    <w:p w14:paraId="1C25A13D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[I-</w:t>
      </w:r>
      <w:proofErr w:type="spellStart"/>
      <w:proofErr w:type="gramStart"/>
      <w:r w:rsidRPr="00E455A4">
        <w:rPr>
          <w:rFonts w:ascii="Courier New" w:hAnsi="Courier New" w:cs="Courier New"/>
        </w:rPr>
        <w:t>D.ietf</w:t>
      </w:r>
      <w:proofErr w:type="spellEnd"/>
      <w:proofErr w:type="gramEnd"/>
      <w:r w:rsidRPr="00E455A4">
        <w:rPr>
          <w:rFonts w:ascii="Courier New" w:hAnsi="Courier New" w:cs="Courier New"/>
        </w:rPr>
        <w:t>-</w:t>
      </w:r>
      <w:proofErr w:type="spellStart"/>
      <w:r w:rsidRPr="00E455A4">
        <w:rPr>
          <w:rFonts w:ascii="Courier New" w:hAnsi="Courier New" w:cs="Courier New"/>
        </w:rPr>
        <w:t>kumar-ippm-ifa</w:t>
      </w:r>
      <w:proofErr w:type="spellEnd"/>
      <w:r w:rsidRPr="00E455A4">
        <w:rPr>
          <w:rFonts w:ascii="Courier New" w:hAnsi="Courier New" w:cs="Courier New"/>
        </w:rPr>
        <w:t>]</w:t>
      </w:r>
    </w:p>
    <w:p w14:paraId="6AA76724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        "Inband Flow Analyzer", February 2019,</w:t>
      </w:r>
    </w:p>
    <w:p w14:paraId="332CC2F2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        &lt;https://tools.ietf.org/html/draft-kumar-ippm-ifa-01&gt;.</w:t>
      </w:r>
    </w:p>
    <w:p w14:paraId="573F82D9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[P4-</w:t>
      </w:r>
      <w:proofErr w:type="gramStart"/>
      <w:r w:rsidRPr="00E455A4">
        <w:rPr>
          <w:rFonts w:ascii="Courier New" w:hAnsi="Courier New" w:cs="Courier New"/>
        </w:rPr>
        <w:t xml:space="preserve">INT]   </w:t>
      </w:r>
      <w:proofErr w:type="gramEnd"/>
      <w:r w:rsidRPr="00E455A4">
        <w:rPr>
          <w:rFonts w:ascii="Courier New" w:hAnsi="Courier New" w:cs="Courier New"/>
        </w:rPr>
        <w:t xml:space="preserve">"In-band Network Telemetry (INT) </w:t>
      </w:r>
      <w:proofErr w:type="spellStart"/>
      <w:r w:rsidRPr="00E455A4">
        <w:rPr>
          <w:rFonts w:ascii="Courier New" w:hAnsi="Courier New" w:cs="Courier New"/>
        </w:rPr>
        <w:t>Dataplane</w:t>
      </w:r>
      <w:proofErr w:type="spellEnd"/>
      <w:r w:rsidRPr="00E455A4">
        <w:rPr>
          <w:rFonts w:ascii="Courier New" w:hAnsi="Courier New" w:cs="Courier New"/>
        </w:rPr>
        <w:t xml:space="preserve"> Specification,</w:t>
      </w:r>
    </w:p>
    <w:p w14:paraId="3A8B9CDE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        v2.0", February 2020, &lt;https://github.com/p4lang/p4-</w:t>
      </w:r>
    </w:p>
    <w:p w14:paraId="190DC8EB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        applications/blob/master/docs/INT_v2_0.pdf&gt;.</w:t>
      </w:r>
    </w:p>
    <w:p w14:paraId="40E191CC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Liu, et al.             Expires December 11, 2020           </w:t>
      </w:r>
      <w:proofErr w:type="gramStart"/>
      <w:r w:rsidRPr="00E455A4">
        <w:rPr>
          <w:rFonts w:ascii="Courier New" w:hAnsi="Courier New" w:cs="Courier New"/>
        </w:rPr>
        <w:t xml:space="preserve">   [</w:t>
      </w:r>
      <w:proofErr w:type="gramEnd"/>
      <w:r w:rsidRPr="00E455A4">
        <w:rPr>
          <w:rFonts w:ascii="Courier New" w:hAnsi="Courier New" w:cs="Courier New"/>
        </w:rPr>
        <w:t>Page 12]</w:t>
      </w:r>
    </w:p>
    <w:p w14:paraId="28A32251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br w:type="page"/>
      </w:r>
    </w:p>
    <w:p w14:paraId="156843C9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lastRenderedPageBreak/>
        <w:t>Internet-Draft                   HPCC++                        June 2020</w:t>
      </w:r>
    </w:p>
    <w:p w14:paraId="5BFD3F00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[SIGCOMM-HPCC]</w:t>
      </w:r>
    </w:p>
    <w:p w14:paraId="1D66B9B2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        Li, Y., Miao, R., Liu, H., Zhuang, Y., Fei Feng, F., Tang,</w:t>
      </w:r>
    </w:p>
    <w:p w14:paraId="08EE9B36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        L., Cao, Z., and M. Zhang, "HPCC: High Precision</w:t>
      </w:r>
    </w:p>
    <w:p w14:paraId="44C52D46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        Congestion Control", ACM SIGCOMM Beijing, China, August</w:t>
      </w:r>
    </w:p>
    <w:p w14:paraId="5B66BB48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        2019.</w:t>
      </w:r>
    </w:p>
    <w:p w14:paraId="0F2BA5BB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[Zhu-SIGCOMM2015]</w:t>
      </w:r>
    </w:p>
    <w:p w14:paraId="1881B1FB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        Zhu, Y., Eran, H., Firestone, D., Guo, C., Lipshteyn, M.,</w:t>
      </w:r>
    </w:p>
    <w:p w14:paraId="4295A2C1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        Liron, Y., Padhye, J., Raindel, S., Yahia, M., and M.</w:t>
      </w:r>
    </w:p>
    <w:p w14:paraId="0191A547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        Zhang, "Congestion Control for Large-Scale RDMA</w:t>
      </w:r>
    </w:p>
    <w:p w14:paraId="4B7E3C21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        Deployments", ACM SIGCOMM London, United Kingdom, August</w:t>
      </w:r>
    </w:p>
    <w:p w14:paraId="44D5A5B1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           2015.</w:t>
      </w:r>
    </w:p>
    <w:p w14:paraId="5342453A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>Authors' Addresses</w:t>
      </w:r>
    </w:p>
    <w:p w14:paraId="30669850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Hongqiang H. Liu</w:t>
      </w:r>
    </w:p>
    <w:p w14:paraId="6AEE1186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Alibaba Group</w:t>
      </w:r>
    </w:p>
    <w:p w14:paraId="4A232110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108th Ave NE, Suite 800</w:t>
      </w:r>
    </w:p>
    <w:p w14:paraId="40B8457E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Bellevue, WA  98004</w:t>
      </w:r>
    </w:p>
    <w:p w14:paraId="784ED514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USA</w:t>
      </w:r>
    </w:p>
    <w:p w14:paraId="03514619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Email: hongqiang.liu@alibaba-inc.com</w:t>
      </w:r>
    </w:p>
    <w:p w14:paraId="5FFADADD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Rui Miao</w:t>
      </w:r>
    </w:p>
    <w:p w14:paraId="35AB2974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525 Almanor Ave, 4th Floor</w:t>
      </w:r>
    </w:p>
    <w:p w14:paraId="02621778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Sunnyvale, CA  94085</w:t>
      </w:r>
    </w:p>
    <w:p w14:paraId="082AFF49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USA</w:t>
      </w:r>
    </w:p>
    <w:p w14:paraId="749038D5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Email: miao.rui@alibaba-inc.com</w:t>
      </w:r>
    </w:p>
    <w:p w14:paraId="5BE145BE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Rong Pan *</w:t>
      </w:r>
    </w:p>
    <w:p w14:paraId="6C3D7D30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Intel, Corp.</w:t>
      </w:r>
    </w:p>
    <w:p w14:paraId="0DF87B40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2200 Mission College Blvd.</w:t>
      </w:r>
    </w:p>
    <w:p w14:paraId="109CED71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Santa Clara, CA  95054</w:t>
      </w:r>
    </w:p>
    <w:p w14:paraId="6F4DBB73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USA</w:t>
      </w:r>
    </w:p>
    <w:p w14:paraId="141D1BD9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Email: rong.pan@intel.com</w:t>
      </w:r>
    </w:p>
    <w:p w14:paraId="3BC20B0E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Jeongkeun Lee</w:t>
      </w:r>
    </w:p>
    <w:p w14:paraId="1E2EECE8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Intel, Corp.</w:t>
      </w:r>
    </w:p>
    <w:p w14:paraId="09434B70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4750 Patrick Henry Dr.</w:t>
      </w:r>
    </w:p>
    <w:p w14:paraId="75B1C247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Santa Clara, CA  95054</w:t>
      </w:r>
    </w:p>
    <w:p w14:paraId="3F771FA5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USA</w:t>
      </w:r>
    </w:p>
    <w:p w14:paraId="5805CE8A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Email: jk.lee@intel.com</w:t>
      </w:r>
    </w:p>
    <w:p w14:paraId="71D1568D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Liu, et al.             Expires December 11, 2020           </w:t>
      </w:r>
      <w:proofErr w:type="gramStart"/>
      <w:r w:rsidRPr="00E455A4">
        <w:rPr>
          <w:rFonts w:ascii="Courier New" w:hAnsi="Courier New" w:cs="Courier New"/>
        </w:rPr>
        <w:t xml:space="preserve">   [</w:t>
      </w:r>
      <w:proofErr w:type="gramEnd"/>
      <w:r w:rsidRPr="00E455A4">
        <w:rPr>
          <w:rFonts w:ascii="Courier New" w:hAnsi="Courier New" w:cs="Courier New"/>
        </w:rPr>
        <w:t>Page 13]</w:t>
      </w:r>
    </w:p>
    <w:p w14:paraId="06F257F0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br w:type="page"/>
      </w:r>
    </w:p>
    <w:p w14:paraId="1A243748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lastRenderedPageBreak/>
        <w:t>Internet-Draft                   HPCC++                        June 2020</w:t>
      </w:r>
    </w:p>
    <w:p w14:paraId="7A697542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Changhoon Kim</w:t>
      </w:r>
    </w:p>
    <w:p w14:paraId="3AC45658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Intel Corporation</w:t>
      </w:r>
    </w:p>
    <w:p w14:paraId="19314111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4750 Patrick Henry Dr.</w:t>
      </w:r>
    </w:p>
    <w:p w14:paraId="1199ED83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Santa Clara, CA  95054</w:t>
      </w:r>
    </w:p>
    <w:p w14:paraId="5939873E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USA</w:t>
      </w:r>
    </w:p>
    <w:p w14:paraId="0F062866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   Email: chang.kim@intel.com</w:t>
      </w:r>
    </w:p>
    <w:p w14:paraId="7A48807B" w14:textId="77777777" w:rsidR="006F0835" w:rsidRPr="00E455A4" w:rsidRDefault="003A6A0C" w:rsidP="00E455A4">
      <w:pPr>
        <w:pStyle w:val="PlainText"/>
        <w:rPr>
          <w:rFonts w:ascii="Courier New" w:hAnsi="Courier New" w:cs="Courier New"/>
        </w:rPr>
      </w:pPr>
      <w:r w:rsidRPr="00E455A4">
        <w:rPr>
          <w:rFonts w:ascii="Courier New" w:hAnsi="Courier New" w:cs="Courier New"/>
        </w:rPr>
        <w:t xml:space="preserve">Liu, et al.             Expires December 11, 2020           </w:t>
      </w:r>
      <w:proofErr w:type="gramStart"/>
      <w:r w:rsidRPr="00E455A4">
        <w:rPr>
          <w:rFonts w:ascii="Courier New" w:hAnsi="Courier New" w:cs="Courier New"/>
        </w:rPr>
        <w:t xml:space="preserve">   [</w:t>
      </w:r>
      <w:proofErr w:type="gramEnd"/>
      <w:r w:rsidRPr="00E455A4">
        <w:rPr>
          <w:rFonts w:ascii="Courier New" w:hAnsi="Courier New" w:cs="Courier New"/>
        </w:rPr>
        <w:t>Page 14]</w:t>
      </w:r>
    </w:p>
    <w:p w14:paraId="4A75EE10" w14:textId="77777777" w:rsidR="003A6A0C" w:rsidRPr="00E455A4" w:rsidRDefault="003A6A0C" w:rsidP="00E455A4">
      <w:pPr>
        <w:pStyle w:val="PlainText"/>
        <w:rPr>
          <w:rFonts w:ascii="Courier New" w:hAnsi="Courier New" w:cs="Courier New"/>
        </w:rPr>
      </w:pPr>
    </w:p>
    <w:sectPr w:rsidR="003A6A0C" w:rsidRPr="00E455A4" w:rsidSect="00E455A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arak Gafni" w:date="2020-06-26T11:09:00Z" w:initials="BG">
    <w:p w14:paraId="39896EDF" w14:textId="33D5AD78" w:rsidR="00BF68AF" w:rsidRDefault="00E130FA">
      <w:pPr>
        <w:pStyle w:val="CommentText"/>
      </w:pPr>
      <w:r>
        <w:t xml:space="preserve">Please note that </w:t>
      </w:r>
      <w:r w:rsidR="00BF68AF">
        <w:rPr>
          <w:rStyle w:val="CommentReference"/>
        </w:rPr>
        <w:annotationRef/>
      </w:r>
      <w:r>
        <w:t>“</w:t>
      </w:r>
      <w:r w:rsidR="00BF68AF">
        <w:t>INT</w:t>
      </w:r>
      <w:r>
        <w:t>”</w:t>
      </w:r>
      <w:r w:rsidR="00BF68AF">
        <w:t xml:space="preserve"> refers to </w:t>
      </w:r>
      <w:r>
        <w:t xml:space="preserve">a </w:t>
      </w:r>
      <w:r w:rsidR="00BF68AF">
        <w:t xml:space="preserve">specific proprietary inband telemetry protocol. </w:t>
      </w:r>
      <w:r>
        <w:t>We believe that i</w:t>
      </w:r>
      <w:r w:rsidR="00BF68AF">
        <w:t>n this draft we shall keep the protocol open, hence we shouldn’t use this term.</w:t>
      </w:r>
    </w:p>
    <w:p w14:paraId="600E17DD" w14:textId="647008CB" w:rsidR="00BF68AF" w:rsidRDefault="00BF68AF">
      <w:pPr>
        <w:pStyle w:val="CommentText"/>
      </w:pPr>
      <w:r>
        <w:t>We can use either “in-network telemetry”, “inband telemetry”, or “In-situ telemetry”. The term “in-situ</w:t>
      </w:r>
      <w:r w:rsidR="00E130FA">
        <w:t>”</w:t>
      </w:r>
      <w:r>
        <w:t xml:space="preserve"> is the one chosen by the IETF.</w:t>
      </w:r>
    </w:p>
  </w:comment>
  <w:comment w:id="45" w:author="Barak Gafni" w:date="2020-06-26T11:21:00Z" w:initials="BG">
    <w:p w14:paraId="34EA5363" w14:textId="7D2DBFB2" w:rsidR="00BF68AF" w:rsidRDefault="00BF68AF" w:rsidP="007A7AE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t xml:space="preserve">I would suggest </w:t>
      </w:r>
      <w:proofErr w:type="gramStart"/>
      <w:r>
        <w:rPr>
          <w:rStyle w:val="CommentReference"/>
        </w:rPr>
        <w:t>to use</w:t>
      </w:r>
      <w:proofErr w:type="gramEnd"/>
      <w:r>
        <w:t xml:space="preserve"> {TS, </w:t>
      </w:r>
      <w:proofErr w:type="spellStart"/>
      <w:r>
        <w:t>tx_bytes</w:t>
      </w:r>
      <w:proofErr w:type="spellEnd"/>
      <w:r>
        <w:t xml:space="preserve">} or {current </w:t>
      </w:r>
      <w:proofErr w:type="spellStart"/>
      <w:r>
        <w:t>bw</w:t>
      </w:r>
      <w:proofErr w:type="spellEnd"/>
      <w:r>
        <w:t xml:space="preserve">}, as it is an implementation detail which </w:t>
      </w:r>
      <w:r w:rsidR="007354AE">
        <w:t xml:space="preserve">I believe should be out of the scope of </w:t>
      </w:r>
      <w:r>
        <w:t>this draft</w:t>
      </w:r>
    </w:p>
  </w:comment>
  <w:comment w:id="60" w:author="Barak Gafni" w:date="2020-06-26T11:24:00Z" w:initials="BG">
    <w:p w14:paraId="5213EDB9" w14:textId="51352102" w:rsidR="00BF68AF" w:rsidRDefault="00BF68AF">
      <w:pPr>
        <w:pStyle w:val="CommentText"/>
      </w:pPr>
      <w:r>
        <w:rPr>
          <w:rStyle w:val="CommentReference"/>
        </w:rPr>
        <w:annotationRef/>
      </w:r>
      <w:r w:rsidR="007354AE">
        <w:t xml:space="preserve">Suggest </w:t>
      </w:r>
      <w:proofErr w:type="gramStart"/>
      <w:r w:rsidR="007354AE">
        <w:t>to r</w:t>
      </w:r>
      <w:r>
        <w:t>eplace</w:t>
      </w:r>
      <w:proofErr w:type="gramEnd"/>
      <w:r>
        <w:t xml:space="preserve"> with “network element 1”</w:t>
      </w:r>
    </w:p>
  </w:comment>
  <w:comment w:id="61" w:author="Barak Gafni" w:date="2020-06-26T11:24:00Z" w:initials="BG">
    <w:p w14:paraId="5A6B5A95" w14:textId="539E3FC2" w:rsidR="00BF68AF" w:rsidRDefault="00BF68AF">
      <w:pPr>
        <w:pStyle w:val="CommentText"/>
      </w:pPr>
      <w:r>
        <w:rPr>
          <w:rStyle w:val="CommentReference"/>
        </w:rPr>
        <w:annotationRef/>
      </w:r>
      <w:r w:rsidR="007354AE">
        <w:t xml:space="preserve">Suggest </w:t>
      </w:r>
      <w:proofErr w:type="gramStart"/>
      <w:r w:rsidR="007354AE">
        <w:t>to r</w:t>
      </w:r>
      <w:r>
        <w:t>eplace</w:t>
      </w:r>
      <w:proofErr w:type="gramEnd"/>
      <w:r>
        <w:t xml:space="preserve"> with “network element 2”</w:t>
      </w:r>
    </w:p>
  </w:comment>
  <w:comment w:id="64" w:author="Yuval Shpigelman" w:date="2020-06-30T08:06:00Z" w:initials="YS">
    <w:p w14:paraId="2D723CD7" w14:textId="2E581794" w:rsidR="00BF68AF" w:rsidRDefault="00BF68AF">
      <w:pPr>
        <w:pStyle w:val="CommentText"/>
      </w:pPr>
      <w:r>
        <w:rPr>
          <w:rStyle w:val="CommentReference"/>
        </w:rPr>
        <w:annotationRef/>
      </w:r>
      <w:r>
        <w:t xml:space="preserve">I would suggest </w:t>
      </w:r>
      <w:proofErr w:type="gramStart"/>
      <w:r>
        <w:t>to mention</w:t>
      </w:r>
      <w:proofErr w:type="gramEnd"/>
      <w:r>
        <w:t xml:space="preserve"> the data pacing mechanism that combines window and rate </w:t>
      </w:r>
    </w:p>
  </w:comment>
  <w:comment w:id="73" w:author="Barak Gafni" w:date="2020-06-26T11:26:00Z" w:initials="BG">
    <w:p w14:paraId="1B8B2E28" w14:textId="002E3609" w:rsidR="00BF68AF" w:rsidRDefault="007354AE">
      <w:pPr>
        <w:pStyle w:val="CommentText"/>
      </w:pPr>
      <w:r>
        <w:t xml:space="preserve">Please </w:t>
      </w:r>
      <w:r w:rsidR="00BF68AF">
        <w:rPr>
          <w:rStyle w:val="CommentReference"/>
        </w:rPr>
        <w:annotationRef/>
      </w:r>
      <w:r>
        <w:t>s</w:t>
      </w:r>
      <w:r w:rsidR="00BF68AF">
        <w:t>ee previous comment</w:t>
      </w:r>
    </w:p>
  </w:comment>
  <w:comment w:id="82" w:author="Barak Gafni" w:date="2020-06-26T11:26:00Z" w:initials="BG">
    <w:p w14:paraId="091EF661" w14:textId="15A3A6B1" w:rsidR="00BF68AF" w:rsidRDefault="00BF68AF">
      <w:pPr>
        <w:pStyle w:val="CommentText"/>
      </w:pPr>
      <w:r>
        <w:rPr>
          <w:rStyle w:val="CommentReference"/>
        </w:rPr>
        <w:annotationRef/>
      </w:r>
      <w:r w:rsidR="007354AE">
        <w:t xml:space="preserve">I think that it is not </w:t>
      </w:r>
      <w:proofErr w:type="spellStart"/>
      <w:r>
        <w:t>not</w:t>
      </w:r>
      <w:proofErr w:type="spellEnd"/>
      <w:r>
        <w:t xml:space="preserve"> </w:t>
      </w:r>
      <w:r w:rsidR="007354AE">
        <w:t xml:space="preserve">totally </w:t>
      </w:r>
      <w:r>
        <w:t xml:space="preserve">clear what does </w:t>
      </w:r>
      <w:r w:rsidR="00C90C7E">
        <w:t>“</w:t>
      </w:r>
      <w:r>
        <w:t>severe</w:t>
      </w:r>
      <w:r w:rsidR="00C90C7E">
        <w:t>”</w:t>
      </w:r>
      <w:r>
        <w:t xml:space="preserve"> means in this context.</w:t>
      </w:r>
      <w:r w:rsidR="00C90C7E">
        <w:t xml:space="preserve"> We may want to clarify that. </w:t>
      </w:r>
    </w:p>
  </w:comment>
  <w:comment w:id="92" w:author="Barak Gafni" w:date="2020-06-26T11:29:00Z" w:initials="BG">
    <w:p w14:paraId="7EC54CFF" w14:textId="2CCB53B9" w:rsidR="00BF68AF" w:rsidRDefault="00BF68AF">
      <w:pPr>
        <w:pStyle w:val="CommentText"/>
      </w:pPr>
      <w:r>
        <w:rPr>
          <w:rStyle w:val="CommentReference"/>
        </w:rPr>
        <w:annotationRef/>
      </w:r>
      <w:r>
        <w:t>We may</w:t>
      </w:r>
      <w:r w:rsidR="00C90C7E">
        <w:t xml:space="preserve"> want to</w:t>
      </w:r>
      <w:r>
        <w:t xml:space="preserve"> use either “network nodes” or “network elements”. </w:t>
      </w:r>
      <w:r w:rsidR="00C90C7E">
        <w:t xml:space="preserve">We </w:t>
      </w:r>
      <w:r w:rsidR="00F14626">
        <w:t xml:space="preserve">suggest </w:t>
      </w:r>
      <w:proofErr w:type="gramStart"/>
      <w:r>
        <w:t>to choose</w:t>
      </w:r>
      <w:proofErr w:type="gramEnd"/>
      <w:r>
        <w:t xml:space="preserve"> </w:t>
      </w:r>
      <w:r w:rsidR="00F14626">
        <w:t xml:space="preserve">one of them </w:t>
      </w:r>
      <w:r>
        <w:t xml:space="preserve">and </w:t>
      </w:r>
      <w:r w:rsidR="00F14626">
        <w:t xml:space="preserve">adopt the draft so it will </w:t>
      </w:r>
      <w:r>
        <w:t>be consistent</w:t>
      </w:r>
      <w:r w:rsidR="00F14626">
        <w:t xml:space="preserve"> in the use of these terms.</w:t>
      </w:r>
    </w:p>
  </w:comment>
  <w:comment w:id="119" w:author="Barak Gafni" w:date="2020-06-26T11:35:00Z" w:initials="BG">
    <w:p w14:paraId="43D8F099" w14:textId="10C07AB7" w:rsidR="00BF68AF" w:rsidRDefault="00BF68AF">
      <w:pPr>
        <w:pStyle w:val="CommentText"/>
      </w:pPr>
      <w:r>
        <w:rPr>
          <w:rStyle w:val="CommentReference"/>
        </w:rPr>
        <w:annotationRef/>
      </w:r>
      <w:r>
        <w:t xml:space="preserve">These </w:t>
      </w:r>
      <w:r w:rsidR="00F14626">
        <w:t xml:space="preserve">parameters </w:t>
      </w:r>
      <w:r>
        <w:t xml:space="preserve">are not mentioned in the prior sections, </w:t>
      </w:r>
      <w:r w:rsidR="00F14626">
        <w:t xml:space="preserve">so we suggest </w:t>
      </w:r>
      <w:proofErr w:type="gramStart"/>
      <w:r w:rsidR="00F14626">
        <w:t xml:space="preserve">to </w:t>
      </w:r>
      <w:r>
        <w:t>add</w:t>
      </w:r>
      <w:proofErr w:type="gramEnd"/>
      <w:r>
        <w:t xml:space="preserve"> them</w:t>
      </w:r>
    </w:p>
  </w:comment>
  <w:comment w:id="142" w:author="Barak Gafni" w:date="2020-06-26T11:40:00Z" w:initials="BG">
    <w:p w14:paraId="1D7CC2B4" w14:textId="0CE24E04" w:rsidR="00BF68AF" w:rsidRDefault="00F14626">
      <w:pPr>
        <w:pStyle w:val="CommentText"/>
      </w:pPr>
      <w:r>
        <w:t xml:space="preserve">As notified earlier, we suggest </w:t>
      </w:r>
      <w:proofErr w:type="gramStart"/>
      <w:r>
        <w:t>to avoid</w:t>
      </w:r>
      <w:proofErr w:type="gramEnd"/>
      <w:r>
        <w:t xml:space="preserve"> using “INT” in the general scope</w:t>
      </w:r>
      <w:r w:rsidR="00BF68AF">
        <w:rPr>
          <w:rStyle w:val="CommentReference"/>
        </w:rPr>
        <w:annotationRef/>
      </w:r>
    </w:p>
  </w:comment>
  <w:comment w:id="171" w:author="Barak Gafni" w:date="2020-06-26T11:53:00Z" w:initials="BG">
    <w:p w14:paraId="6F64273A" w14:textId="1940FABF" w:rsidR="00BF68AF" w:rsidRDefault="00BF68AF">
      <w:pPr>
        <w:pStyle w:val="CommentText"/>
      </w:pPr>
      <w:r>
        <w:rPr>
          <w:rStyle w:val="CommentReference"/>
        </w:rPr>
        <w:annotationRef/>
      </w:r>
      <w:r>
        <w:t>I believe that this should be further discussed and clarified, including what is the benefit expected. I am not sure this should be part of the scope of this document, as it is not related to the congestion control algorithm.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0E17DD" w15:done="0"/>
  <w15:commentEx w15:paraId="34EA5363" w15:done="0"/>
  <w15:commentEx w15:paraId="5213EDB9" w15:done="0"/>
  <w15:commentEx w15:paraId="5A6B5A95" w15:done="0"/>
  <w15:commentEx w15:paraId="2D723CD7" w15:done="0"/>
  <w15:commentEx w15:paraId="1B8B2E28" w15:done="0"/>
  <w15:commentEx w15:paraId="091EF661" w15:done="0"/>
  <w15:commentEx w15:paraId="7EC54CFF" w15:done="0"/>
  <w15:commentEx w15:paraId="43D8F099" w15:done="0"/>
  <w15:commentEx w15:paraId="1D7CC2B4" w15:done="0"/>
  <w15:commentEx w15:paraId="6F64273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0E17DD" w16cid:durableId="22A055F6"/>
  <w16cid:commentId w16cid:paraId="34EA5363" w16cid:durableId="22A058C0"/>
  <w16cid:commentId w16cid:paraId="5213EDB9" w16cid:durableId="22A0595F"/>
  <w16cid:commentId w16cid:paraId="5A6B5A95" w16cid:durableId="22A0596F"/>
  <w16cid:commentId w16cid:paraId="2D723CD7" w16cid:durableId="22A57100"/>
  <w16cid:commentId w16cid:paraId="1B8B2E28" w16cid:durableId="22A059CC"/>
  <w16cid:commentId w16cid:paraId="091EF661" w16cid:durableId="22A05A00"/>
  <w16cid:commentId w16cid:paraId="7EC54CFF" w16cid:durableId="22A05AB7"/>
  <w16cid:commentId w16cid:paraId="43D8F099" w16cid:durableId="22A05BF4"/>
  <w16cid:commentId w16cid:paraId="1D7CC2B4" w16cid:durableId="22A05D10"/>
  <w16cid:commentId w16cid:paraId="6F64273A" w16cid:durableId="22A0603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arak Gafni">
    <w15:presenceInfo w15:providerId="AD" w15:userId="S::gbarak@mellanox.com::a9223764-37e7-4719-a467-595542b4cae3"/>
  </w15:person>
  <w15:person w15:author="Yuval Shpigelman">
    <w15:presenceInfo w15:providerId="AD" w15:userId="S::yuvals@mellanox.com::6825fcdd-d25d-4955-bf94-7b5e90bf6c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8A"/>
    <w:rsid w:val="00082E3E"/>
    <w:rsid w:val="00086558"/>
    <w:rsid w:val="000A4A42"/>
    <w:rsid w:val="000B1605"/>
    <w:rsid w:val="00160CEB"/>
    <w:rsid w:val="001959D6"/>
    <w:rsid w:val="001D3E03"/>
    <w:rsid w:val="0022338B"/>
    <w:rsid w:val="0025284D"/>
    <w:rsid w:val="00280BD0"/>
    <w:rsid w:val="00283EB3"/>
    <w:rsid w:val="002A5BEA"/>
    <w:rsid w:val="002B55C4"/>
    <w:rsid w:val="002E1392"/>
    <w:rsid w:val="00374E4F"/>
    <w:rsid w:val="00381D64"/>
    <w:rsid w:val="003A4B20"/>
    <w:rsid w:val="003A6A0C"/>
    <w:rsid w:val="003B1247"/>
    <w:rsid w:val="003E7FA3"/>
    <w:rsid w:val="00433A73"/>
    <w:rsid w:val="0044472F"/>
    <w:rsid w:val="004A4FA4"/>
    <w:rsid w:val="004C256B"/>
    <w:rsid w:val="004D33E0"/>
    <w:rsid w:val="004D3CAF"/>
    <w:rsid w:val="004F7A74"/>
    <w:rsid w:val="005340E3"/>
    <w:rsid w:val="00581053"/>
    <w:rsid w:val="00591FFE"/>
    <w:rsid w:val="005A3DFE"/>
    <w:rsid w:val="006A2AE9"/>
    <w:rsid w:val="006F0835"/>
    <w:rsid w:val="006F658A"/>
    <w:rsid w:val="00710741"/>
    <w:rsid w:val="007354AE"/>
    <w:rsid w:val="007954E1"/>
    <w:rsid w:val="007A1B04"/>
    <w:rsid w:val="007A7AE9"/>
    <w:rsid w:val="007F6BB8"/>
    <w:rsid w:val="008F3275"/>
    <w:rsid w:val="00935941"/>
    <w:rsid w:val="009546E5"/>
    <w:rsid w:val="0099756B"/>
    <w:rsid w:val="009B5D52"/>
    <w:rsid w:val="009C3BBE"/>
    <w:rsid w:val="00A10B4A"/>
    <w:rsid w:val="00A32914"/>
    <w:rsid w:val="00BC0D0B"/>
    <w:rsid w:val="00BF68AF"/>
    <w:rsid w:val="00C038B9"/>
    <w:rsid w:val="00C4080F"/>
    <w:rsid w:val="00C41F04"/>
    <w:rsid w:val="00C90C7E"/>
    <w:rsid w:val="00CA58DD"/>
    <w:rsid w:val="00CF6270"/>
    <w:rsid w:val="00DF24B1"/>
    <w:rsid w:val="00E130FA"/>
    <w:rsid w:val="00E33D51"/>
    <w:rsid w:val="00E419DB"/>
    <w:rsid w:val="00E455A4"/>
    <w:rsid w:val="00F1135A"/>
    <w:rsid w:val="00F14626"/>
    <w:rsid w:val="00F1681E"/>
    <w:rsid w:val="00F53FA5"/>
    <w:rsid w:val="00F9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8CBD5"/>
  <w15:chartTrackingRefBased/>
  <w15:docId w15:val="{BE338C2F-B2C8-4E03-9470-D9ECFF62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455A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455A4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5A3D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3D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3D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D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D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D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37F494E5809C41ABD95824BAB122EF" ma:contentTypeVersion="13" ma:contentTypeDescription="Create a new document." ma:contentTypeScope="" ma:versionID="4d3dd9c2f21a8004d8dfe4857dd63816">
  <xsd:schema xmlns:xsd="http://www.w3.org/2001/XMLSchema" xmlns:xs="http://www.w3.org/2001/XMLSchema" xmlns:p="http://schemas.microsoft.com/office/2006/metadata/properties" xmlns:ns3="105386a3-fee7-4887-8435-472516f6c8ac" xmlns:ns4="bd6eb876-b437-4b18-b45d-07d91c18ad2b" targetNamespace="http://schemas.microsoft.com/office/2006/metadata/properties" ma:root="true" ma:fieldsID="867257d1d05e5336f0e7c0728dc69977" ns3:_="" ns4:_="">
    <xsd:import namespace="105386a3-fee7-4887-8435-472516f6c8ac"/>
    <xsd:import namespace="bd6eb876-b437-4b18-b45d-07d91c18ad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386a3-fee7-4887-8435-472516f6c8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eb876-b437-4b18-b45d-07d91c18ad2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74FF8-F769-447D-A811-5411B7782E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5386a3-fee7-4887-8435-472516f6c8ac"/>
    <ds:schemaRef ds:uri="bd6eb876-b437-4b18-b45d-07d91c18ad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CEF9DE-222D-4405-A72A-62223E650C34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bd6eb876-b437-4b18-b45d-07d91c18ad2b"/>
    <ds:schemaRef ds:uri="http://purl.org/dc/terms/"/>
    <ds:schemaRef ds:uri="105386a3-fee7-4887-8435-472516f6c8ac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4EB1C66-5417-445A-9591-A414453983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71672D-172B-4FB7-9DC7-8F1FD0398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4956</Words>
  <Characters>28253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Gafni</dc:creator>
  <cp:keywords/>
  <dc:description/>
  <cp:lastModifiedBy>Barak Gafni</cp:lastModifiedBy>
  <cp:revision>6</cp:revision>
  <dcterms:created xsi:type="dcterms:W3CDTF">2020-06-30T21:42:00Z</dcterms:created>
  <dcterms:modified xsi:type="dcterms:W3CDTF">2020-06-30T21:47:00Z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0x0101003537F494E5809C41ABD95824BAB122EF</vt:lpwstr>
  </property>
</Properties>
</file>